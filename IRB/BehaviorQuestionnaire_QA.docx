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B6533" w14:textId="77777777" w:rsidR="007437B9" w:rsidRDefault="007437B9">
      <w:pPr>
        <w:pStyle w:val="MediumShading1-Accent11"/>
        <w:jc w:val="both"/>
        <w:rPr>
          <w:rFonts w:ascii="Times New Roman" w:eastAsia="Times New Roman" w:hAnsi="Times New Roman" w:cs="Times New Roman"/>
          <w:sz w:val="24"/>
          <w:szCs w:val="24"/>
        </w:rPr>
      </w:pPr>
    </w:p>
    <w:p w14:paraId="6816245A" w14:textId="77777777" w:rsidR="007437B9" w:rsidRDefault="00376758">
      <w:pPr>
        <w:pStyle w:val="MediumShading1-Accent11"/>
        <w:numPr>
          <w:ilvl w:val="0"/>
          <w:numId w:val="2"/>
        </w:numPr>
        <w:jc w:val="both"/>
        <w:rPr>
          <w:rFonts w:ascii="Times New Roman" w:eastAsia="Times New Roman" w:hAnsi="Times New Roman" w:cs="Times New Roman"/>
          <w:b/>
          <w:bCs/>
          <w:sz w:val="24"/>
          <w:szCs w:val="24"/>
        </w:rPr>
      </w:pPr>
      <w:r>
        <w:rPr>
          <w:rFonts w:ascii="Times New Roman" w:hAnsi="Times New Roman"/>
          <w:b/>
          <w:bCs/>
          <w:sz w:val="24"/>
          <w:szCs w:val="24"/>
        </w:rPr>
        <w:t>TITLE</w:t>
      </w:r>
    </w:p>
    <w:p w14:paraId="347D6DD5"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4AEB55C0" w14:textId="2EF19205" w:rsidR="007437B9" w:rsidRDefault="00376758" w:rsidP="007A52CB">
      <w:pPr>
        <w:pStyle w:val="MediumShading1-Accent11"/>
        <w:ind w:left="720"/>
        <w:jc w:val="both"/>
        <w:outlineLvl w:val="0"/>
        <w:rPr>
          <w:rFonts w:ascii="Times New Roman" w:eastAsia="Times New Roman" w:hAnsi="Times New Roman" w:cs="Times New Roman"/>
          <w:sz w:val="24"/>
          <w:szCs w:val="24"/>
        </w:rPr>
      </w:pPr>
      <w:del w:id="0" w:author="Adam Calhoun" w:date="2020-01-09T10:27:00Z">
        <w:r w:rsidDel="00A82C1B">
          <w:rPr>
            <w:rFonts w:ascii="Times New Roman" w:hAnsi="Times New Roman"/>
            <w:sz w:val="24"/>
            <w:szCs w:val="24"/>
          </w:rPr>
          <w:delText>Behavioral Studies of Learning and Decision-making</w:delText>
        </w:r>
      </w:del>
      <w:ins w:id="1" w:author="Adam Calhoun" w:date="2020-01-09T10:27:00Z">
        <w:r w:rsidR="00A82C1B">
          <w:rPr>
            <w:rFonts w:ascii="Times New Roman" w:hAnsi="Times New Roman"/>
            <w:sz w:val="24"/>
            <w:szCs w:val="24"/>
          </w:rPr>
          <w:t>What is behavior?</w:t>
        </w:r>
      </w:ins>
    </w:p>
    <w:p w14:paraId="41458AA1"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23E42133" w14:textId="77777777" w:rsidR="007437B9" w:rsidRDefault="00376758">
      <w:pPr>
        <w:pStyle w:val="MediumShading1-Accent11"/>
        <w:numPr>
          <w:ilvl w:val="0"/>
          <w:numId w:val="2"/>
        </w:numPr>
        <w:jc w:val="both"/>
        <w:rPr>
          <w:rFonts w:ascii="Times New Roman" w:eastAsia="Times New Roman" w:hAnsi="Times New Roman" w:cs="Times New Roman"/>
          <w:b/>
          <w:bCs/>
          <w:sz w:val="24"/>
          <w:szCs w:val="24"/>
        </w:rPr>
      </w:pPr>
      <w:r>
        <w:rPr>
          <w:rFonts w:ascii="Times New Roman" w:hAnsi="Times New Roman"/>
          <w:b/>
          <w:bCs/>
          <w:sz w:val="24"/>
          <w:szCs w:val="24"/>
        </w:rPr>
        <w:t>DATES</w:t>
      </w:r>
    </w:p>
    <w:p w14:paraId="01DA6BC9"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3365B1B9"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r>
        <w:rPr>
          <w:rFonts w:ascii="Times New Roman" w:hAnsi="Times New Roman"/>
          <w:sz w:val="24"/>
          <w:szCs w:val="24"/>
        </w:rPr>
        <w:t>Start Date: On Approval</w:t>
      </w:r>
    </w:p>
    <w:p w14:paraId="5F5FC66C" w14:textId="11658DB4"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End Date: July 1</w:t>
      </w:r>
      <w:del w:id="2" w:author="Adam Calhoun" w:date="2020-01-09T10:28:00Z">
        <w:r w:rsidDel="00A82C1B">
          <w:rPr>
            <w:rFonts w:ascii="Times New Roman" w:hAnsi="Times New Roman"/>
            <w:sz w:val="24"/>
            <w:szCs w:val="24"/>
          </w:rPr>
          <w:delText>1, 2016</w:delText>
        </w:r>
      </w:del>
      <w:ins w:id="3" w:author="Adam Calhoun" w:date="2020-01-09T10:28:00Z">
        <w:r w:rsidR="00A82C1B">
          <w:rPr>
            <w:rFonts w:ascii="Times New Roman" w:hAnsi="Times New Roman"/>
            <w:sz w:val="24"/>
            <w:szCs w:val="24"/>
          </w:rPr>
          <w:t>, 2021</w:t>
        </w:r>
      </w:ins>
    </w:p>
    <w:p w14:paraId="784C0143" w14:textId="77777777" w:rsidR="007437B9" w:rsidRDefault="007437B9">
      <w:pPr>
        <w:pStyle w:val="MediumShading1-Accent11"/>
        <w:ind w:left="720"/>
        <w:jc w:val="both"/>
        <w:rPr>
          <w:rFonts w:ascii="Times New Roman" w:eastAsia="Times New Roman" w:hAnsi="Times New Roman" w:cs="Times New Roman"/>
          <w:b/>
          <w:bCs/>
          <w:sz w:val="24"/>
          <w:szCs w:val="24"/>
        </w:rPr>
      </w:pPr>
    </w:p>
    <w:p w14:paraId="16D953FD" w14:textId="77777777" w:rsidR="007437B9" w:rsidRDefault="00376758">
      <w:pPr>
        <w:pStyle w:val="MediumShading1-Accent11"/>
        <w:numPr>
          <w:ilvl w:val="0"/>
          <w:numId w:val="2"/>
        </w:numPr>
        <w:jc w:val="both"/>
        <w:rPr>
          <w:rFonts w:ascii="Times New Roman" w:eastAsia="Times New Roman" w:hAnsi="Times New Roman" w:cs="Times New Roman"/>
          <w:b/>
          <w:bCs/>
          <w:sz w:val="24"/>
          <w:szCs w:val="24"/>
        </w:rPr>
      </w:pPr>
      <w:r>
        <w:rPr>
          <w:rFonts w:ascii="Times New Roman" w:hAnsi="Times New Roman"/>
          <w:b/>
          <w:bCs/>
          <w:sz w:val="24"/>
          <w:szCs w:val="24"/>
        </w:rPr>
        <w:t>INVESTIGATORS</w:t>
      </w:r>
    </w:p>
    <w:p w14:paraId="2A77D313" w14:textId="77777777" w:rsidR="007437B9" w:rsidRDefault="007437B9">
      <w:pPr>
        <w:pStyle w:val="MediumShading1-Accent11"/>
        <w:jc w:val="both"/>
        <w:rPr>
          <w:rFonts w:ascii="Times New Roman" w:eastAsia="Times New Roman" w:hAnsi="Times New Roman" w:cs="Times New Roman"/>
          <w:sz w:val="24"/>
          <w:szCs w:val="24"/>
        </w:rPr>
      </w:pPr>
    </w:p>
    <w:p w14:paraId="51E9424A"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commentRangeStart w:id="4"/>
      <w:r>
        <w:rPr>
          <w:rFonts w:ascii="Times New Roman" w:hAnsi="Times New Roman"/>
          <w:sz w:val="24"/>
          <w:szCs w:val="24"/>
        </w:rPr>
        <w:t xml:space="preserve">Yael </w:t>
      </w:r>
      <w:proofErr w:type="spellStart"/>
      <w:r>
        <w:rPr>
          <w:rFonts w:ascii="Times New Roman" w:hAnsi="Times New Roman"/>
          <w:sz w:val="24"/>
          <w:szCs w:val="24"/>
        </w:rPr>
        <w:t>Niv</w:t>
      </w:r>
      <w:proofErr w:type="spellEnd"/>
      <w:r>
        <w:rPr>
          <w:rFonts w:ascii="Times New Roman" w:hAnsi="Times New Roman"/>
          <w:sz w:val="24"/>
          <w:szCs w:val="24"/>
        </w:rPr>
        <w:t>, Ph.D. – PI</w:t>
      </w:r>
    </w:p>
    <w:p w14:paraId="7CA0E82C"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PNI 143</w:t>
      </w:r>
    </w:p>
    <w:p w14:paraId="43F7D147"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Princeton University</w:t>
      </w:r>
    </w:p>
    <w:p w14:paraId="15245CD9"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Princeton, NJ 08540</w:t>
      </w:r>
    </w:p>
    <w:p w14:paraId="2F0AB252"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Phone: 609-258-1291</w:t>
      </w:r>
    </w:p>
    <w:p w14:paraId="4867C430" w14:textId="77777777" w:rsidR="007437B9" w:rsidRDefault="00376758">
      <w:pPr>
        <w:pStyle w:val="MediumShading1-Accent11"/>
        <w:ind w:left="720"/>
        <w:jc w:val="both"/>
        <w:rPr>
          <w:rFonts w:ascii="Times New Roman" w:eastAsia="Times New Roman" w:hAnsi="Times New Roman" w:cs="Times New Roman"/>
          <w:sz w:val="24"/>
          <w:szCs w:val="24"/>
        </w:rPr>
      </w:pPr>
      <w:r>
        <w:rPr>
          <w:rFonts w:ascii="Times New Roman" w:hAnsi="Times New Roman"/>
          <w:sz w:val="24"/>
          <w:szCs w:val="24"/>
        </w:rPr>
        <w:t>Email: yael@princeton.edu</w:t>
      </w:r>
    </w:p>
    <w:commentRangeEnd w:id="4"/>
    <w:p w14:paraId="4FDE3B74" w14:textId="77777777" w:rsidR="007437B9" w:rsidRDefault="00A82C1B">
      <w:pPr>
        <w:pStyle w:val="MediumShading1-Accent11"/>
        <w:ind w:left="720"/>
        <w:jc w:val="both"/>
        <w:rPr>
          <w:rFonts w:ascii="Times New Roman" w:eastAsia="Times New Roman" w:hAnsi="Times New Roman" w:cs="Times New Roman"/>
          <w:sz w:val="24"/>
          <w:szCs w:val="24"/>
        </w:rPr>
      </w:pPr>
      <w:r>
        <w:rPr>
          <w:rStyle w:val="CommentReference"/>
        </w:rPr>
        <w:commentReference w:id="4"/>
      </w:r>
    </w:p>
    <w:p w14:paraId="1B9BBF10"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r>
        <w:rPr>
          <w:rFonts w:ascii="Times New Roman" w:hAnsi="Times New Roman"/>
          <w:sz w:val="24"/>
          <w:szCs w:val="24"/>
        </w:rPr>
        <w:t xml:space="preserve">The following investigators are Advisees of Dr. </w:t>
      </w:r>
      <w:proofErr w:type="spellStart"/>
      <w:r>
        <w:rPr>
          <w:rFonts w:ascii="Times New Roman" w:hAnsi="Times New Roman"/>
          <w:sz w:val="24"/>
          <w:szCs w:val="24"/>
        </w:rPr>
        <w:t>Niv</w:t>
      </w:r>
      <w:proofErr w:type="spellEnd"/>
    </w:p>
    <w:p w14:paraId="40FD8E32" w14:textId="77777777" w:rsidR="007437B9" w:rsidRDefault="007437B9">
      <w:pPr>
        <w:pStyle w:val="MediumShading1-Accent11"/>
        <w:ind w:left="720"/>
        <w:jc w:val="both"/>
        <w:rPr>
          <w:rFonts w:ascii="Times New Roman" w:eastAsia="Times New Roman" w:hAnsi="Times New Roman" w:cs="Times New Roman"/>
          <w:sz w:val="24"/>
          <w:szCs w:val="24"/>
        </w:rPr>
      </w:pPr>
    </w:p>
    <w:p w14:paraId="5A44F5A5" w14:textId="77777777" w:rsidR="007437B9" w:rsidRDefault="00376758" w:rsidP="007A52CB">
      <w:pPr>
        <w:pStyle w:val="MediumShading1-Accent11"/>
        <w:ind w:left="720"/>
        <w:jc w:val="both"/>
        <w:outlineLvl w:val="0"/>
        <w:rPr>
          <w:rFonts w:ascii="Times New Roman" w:eastAsia="Times New Roman" w:hAnsi="Times New Roman" w:cs="Times New Roman"/>
          <w:sz w:val="24"/>
          <w:szCs w:val="24"/>
        </w:rPr>
      </w:pPr>
      <w:proofErr w:type="spellStart"/>
      <w:r>
        <w:rPr>
          <w:rFonts w:ascii="Times New Roman" w:hAnsi="Times New Roman"/>
          <w:sz w:val="24"/>
          <w:szCs w:val="24"/>
        </w:rPr>
        <w:t>Reka</w:t>
      </w:r>
      <w:proofErr w:type="spellEnd"/>
      <w:r>
        <w:rPr>
          <w:rFonts w:ascii="Times New Roman" w:hAnsi="Times New Roman"/>
          <w:sz w:val="24"/>
          <w:szCs w:val="24"/>
        </w:rPr>
        <w:t xml:space="preserve"> Daniel-Weiner, Postdoctoral Research Associate</w:t>
      </w:r>
    </w:p>
    <w:p w14:paraId="2290A0D9" w14:textId="77777777" w:rsidR="007437B9" w:rsidRDefault="00376758" w:rsidP="007A52CB">
      <w:pPr>
        <w:pStyle w:val="MediumShading1-Accent11"/>
        <w:ind w:left="720"/>
        <w:jc w:val="both"/>
        <w:outlineLvl w:val="0"/>
        <w:rPr>
          <w:rStyle w:val="None"/>
          <w:rFonts w:ascii="Times New Roman" w:eastAsia="Times New Roman" w:hAnsi="Times New Roman" w:cs="Times New Roman"/>
          <w:sz w:val="24"/>
          <w:szCs w:val="24"/>
        </w:rPr>
      </w:pPr>
      <w:r>
        <w:rPr>
          <w:rFonts w:ascii="Times New Roman" w:hAnsi="Times New Roman"/>
          <w:sz w:val="24"/>
          <w:szCs w:val="24"/>
        </w:rPr>
        <w:t xml:space="preserve">Email: </w:t>
      </w:r>
      <w:hyperlink r:id="rId10" w:history="1">
        <w:r>
          <w:rPr>
            <w:rStyle w:val="Hyperlink0"/>
            <w:rFonts w:eastAsia="Calibri"/>
          </w:rPr>
          <w:t>rekad@princeton.edu</w:t>
        </w:r>
      </w:hyperlink>
    </w:p>
    <w:p w14:paraId="21775982" w14:textId="2016BE5A" w:rsidR="007437B9" w:rsidDel="00BA63D5" w:rsidRDefault="007437B9">
      <w:pPr>
        <w:pStyle w:val="MediumGrid21"/>
        <w:ind w:left="720"/>
        <w:jc w:val="both"/>
        <w:rPr>
          <w:del w:id="5" w:author="Adam Calhoun" w:date="2020-01-09T13:46:00Z"/>
          <w:rFonts w:ascii="Times New Roman" w:eastAsia="Times New Roman" w:hAnsi="Times New Roman" w:cs="Times New Roman"/>
          <w:sz w:val="24"/>
          <w:szCs w:val="24"/>
        </w:rPr>
      </w:pPr>
    </w:p>
    <w:p w14:paraId="487CB9E1" w14:textId="41B6FE2A" w:rsidR="00BA63D5" w:rsidRDefault="00BA63D5">
      <w:pPr>
        <w:pStyle w:val="MediumShading1-Accent11"/>
        <w:ind w:left="720"/>
        <w:jc w:val="both"/>
        <w:rPr>
          <w:ins w:id="6" w:author="Adam Calhoun" w:date="2020-01-09T13:46:00Z"/>
          <w:rFonts w:ascii="Times New Roman" w:eastAsia="Times New Roman" w:hAnsi="Times New Roman" w:cs="Times New Roman"/>
          <w:sz w:val="24"/>
          <w:szCs w:val="24"/>
        </w:rPr>
      </w:pPr>
      <w:ins w:id="7" w:author="Adam Calhoun" w:date="2020-01-09T13:46:00Z">
        <w:r>
          <w:rPr>
            <w:rFonts w:ascii="Times New Roman" w:eastAsia="Times New Roman" w:hAnsi="Times New Roman" w:cs="Times New Roman"/>
            <w:sz w:val="24"/>
            <w:szCs w:val="24"/>
          </w:rPr>
          <w:t xml:space="preserve">Adam Calhoun, Postdoctoral </w:t>
        </w:r>
      </w:ins>
      <w:ins w:id="8" w:author="Adam Calhoun" w:date="2020-01-09T13:47:00Z">
        <w:r w:rsidR="000F738A">
          <w:rPr>
            <w:rFonts w:ascii="Times New Roman" w:eastAsia="Times New Roman" w:hAnsi="Times New Roman" w:cs="Times New Roman"/>
            <w:sz w:val="24"/>
            <w:szCs w:val="24"/>
          </w:rPr>
          <w:t>Research Associate</w:t>
        </w:r>
      </w:ins>
    </w:p>
    <w:p w14:paraId="42B071D4" w14:textId="78150DDF" w:rsidR="00BA63D5" w:rsidRDefault="00BA63D5">
      <w:pPr>
        <w:pStyle w:val="MediumShading1-Accent11"/>
        <w:ind w:left="720"/>
        <w:jc w:val="both"/>
        <w:rPr>
          <w:ins w:id="9" w:author="Adam Calhoun" w:date="2020-01-09T13:46:00Z"/>
          <w:rFonts w:ascii="Times New Roman" w:eastAsia="Times New Roman" w:hAnsi="Times New Roman" w:cs="Times New Roman"/>
          <w:sz w:val="24"/>
          <w:szCs w:val="24"/>
        </w:rPr>
      </w:pPr>
      <w:ins w:id="10" w:author="Adam Calhoun" w:date="2020-01-09T13:46:00Z">
        <w:r>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"mailto:adamjc@princeton.edu" </w:instrText>
        </w:r>
        <w:r>
          <w:rPr>
            <w:rFonts w:ascii="Times New Roman" w:eastAsia="Times New Roman" w:hAnsi="Times New Roman" w:cs="Times New Roman"/>
            <w:sz w:val="24"/>
            <w:szCs w:val="24"/>
          </w:rPr>
          <w:fldChar w:fldCharType="separate"/>
        </w:r>
        <w:r w:rsidRPr="00380958">
          <w:rPr>
            <w:rStyle w:val="Hyperlink"/>
            <w:rFonts w:ascii="Times New Roman" w:eastAsia="Times New Roman" w:hAnsi="Times New Roman" w:cs="Times New Roman"/>
            <w:sz w:val="24"/>
            <w:szCs w:val="24"/>
          </w:rPr>
          <w:t>adamjc@princeton.edu</w:t>
        </w:r>
        <w:r>
          <w:rPr>
            <w:rFonts w:ascii="Times New Roman" w:eastAsia="Times New Roman" w:hAnsi="Times New Roman" w:cs="Times New Roman"/>
            <w:sz w:val="24"/>
            <w:szCs w:val="24"/>
          </w:rPr>
          <w:fldChar w:fldCharType="end"/>
        </w:r>
      </w:ins>
    </w:p>
    <w:p w14:paraId="0620A104" w14:textId="77777777" w:rsidR="00BA63D5" w:rsidRDefault="00BA63D5">
      <w:pPr>
        <w:pStyle w:val="MediumShading1-Accent11"/>
        <w:ind w:left="720"/>
        <w:jc w:val="both"/>
        <w:rPr>
          <w:ins w:id="11" w:author="Adam Calhoun" w:date="2020-01-09T13:46:00Z"/>
          <w:rFonts w:ascii="Times New Roman" w:eastAsia="Times New Roman" w:hAnsi="Times New Roman" w:cs="Times New Roman"/>
          <w:sz w:val="24"/>
          <w:szCs w:val="24"/>
        </w:rPr>
      </w:pPr>
    </w:p>
    <w:p w14:paraId="5AC20AAA" w14:textId="7B15A281" w:rsidR="00BA63D5" w:rsidRDefault="00BA63D5">
      <w:pPr>
        <w:pStyle w:val="MediumShading1-Accent11"/>
        <w:ind w:left="720"/>
        <w:jc w:val="both"/>
        <w:rPr>
          <w:ins w:id="12" w:author="Adam Calhoun" w:date="2020-01-09T13:47:00Z"/>
          <w:rFonts w:ascii="Times New Roman" w:eastAsia="Times New Roman" w:hAnsi="Times New Roman" w:cs="Times New Roman"/>
          <w:sz w:val="24"/>
          <w:szCs w:val="24"/>
        </w:rPr>
      </w:pPr>
      <w:ins w:id="13" w:author="Adam Calhoun" w:date="2020-01-09T13:46:00Z">
        <w:r>
          <w:rPr>
            <w:rFonts w:ascii="Times New Roman" w:eastAsia="Times New Roman" w:hAnsi="Times New Roman" w:cs="Times New Roman"/>
            <w:sz w:val="24"/>
            <w:szCs w:val="24"/>
          </w:rPr>
          <w:t xml:space="preserve">Ahmed El </w:t>
        </w:r>
        <w:proofErr w:type="spellStart"/>
        <w:r>
          <w:rPr>
            <w:rFonts w:ascii="Times New Roman" w:eastAsia="Times New Roman" w:hAnsi="Times New Roman" w:cs="Times New Roman"/>
            <w:sz w:val="24"/>
            <w:szCs w:val="24"/>
          </w:rPr>
          <w:t>Hady</w:t>
        </w:r>
        <w:proofErr w:type="spellEnd"/>
        <w:r>
          <w:rPr>
            <w:rFonts w:ascii="Times New Roman" w:eastAsia="Times New Roman" w:hAnsi="Times New Roman" w:cs="Times New Roman"/>
            <w:sz w:val="24"/>
            <w:szCs w:val="24"/>
          </w:rPr>
          <w:t>, Postdoctoral</w:t>
        </w:r>
      </w:ins>
      <w:ins w:id="14" w:author="Adam Calhoun" w:date="2020-01-09T13:47:00Z">
        <w:r w:rsidR="000F738A">
          <w:rPr>
            <w:rFonts w:ascii="Times New Roman" w:eastAsia="Times New Roman" w:hAnsi="Times New Roman" w:cs="Times New Roman"/>
            <w:sz w:val="24"/>
            <w:szCs w:val="24"/>
          </w:rPr>
          <w:t xml:space="preserve"> Research Associate</w:t>
        </w:r>
      </w:ins>
    </w:p>
    <w:p w14:paraId="2441603C" w14:textId="1259D09B" w:rsidR="000F738A" w:rsidRDefault="000F738A">
      <w:pPr>
        <w:pStyle w:val="MediumShading1-Accent11"/>
        <w:ind w:left="720"/>
        <w:jc w:val="both"/>
        <w:rPr>
          <w:ins w:id="15" w:author="Adam Calhoun" w:date="2020-01-09T13:46:00Z"/>
          <w:rFonts w:ascii="Times New Roman" w:eastAsia="Times New Roman" w:hAnsi="Times New Roman" w:cs="Times New Roman"/>
          <w:sz w:val="24"/>
          <w:szCs w:val="24"/>
        </w:rPr>
      </w:pPr>
      <w:ins w:id="16" w:author="Adam Calhoun" w:date="2020-01-09T13:47:00Z">
        <w:r>
          <w:rPr>
            <w:rFonts w:ascii="Times New Roman" w:eastAsia="Times New Roman" w:hAnsi="Times New Roman" w:cs="Times New Roman"/>
            <w:sz w:val="24"/>
            <w:szCs w:val="24"/>
          </w:rPr>
          <w:t>Email</w:t>
        </w:r>
        <w:proofErr w:type="gramStart"/>
        <w:r>
          <w:rPr>
            <w:rFonts w:ascii="Times New Roman" w:eastAsia="Times New Roman" w:hAnsi="Times New Roman" w:cs="Times New Roman"/>
            <w:sz w:val="24"/>
            <w:szCs w:val="24"/>
          </w:rPr>
          <w:t>: ??</w:t>
        </w:r>
      </w:ins>
      <w:proofErr w:type="gramEnd"/>
    </w:p>
    <w:p w14:paraId="7AB19E4C" w14:textId="183380FE" w:rsidR="007437B9" w:rsidDel="00BA63D5" w:rsidRDefault="00376758" w:rsidP="007A52CB">
      <w:pPr>
        <w:pStyle w:val="MediumShading1-Accent11"/>
        <w:ind w:left="720"/>
        <w:jc w:val="both"/>
        <w:outlineLvl w:val="0"/>
        <w:rPr>
          <w:del w:id="17" w:author="Adam Calhoun" w:date="2020-01-09T13:46:00Z"/>
          <w:rStyle w:val="None"/>
          <w:rFonts w:ascii="Times New Roman" w:eastAsia="Times New Roman" w:hAnsi="Times New Roman" w:cs="Times New Roman"/>
          <w:sz w:val="24"/>
          <w:szCs w:val="24"/>
        </w:rPr>
      </w:pPr>
      <w:del w:id="18" w:author="Adam Calhoun" w:date="2020-01-09T13:46:00Z">
        <w:r w:rsidDel="00BA63D5">
          <w:rPr>
            <w:rStyle w:val="None"/>
            <w:rFonts w:ascii="Times New Roman" w:hAnsi="Times New Roman"/>
            <w:sz w:val="24"/>
            <w:szCs w:val="24"/>
          </w:rPr>
          <w:delText>Angela Radulescu, Graduate Student</w:delText>
        </w:r>
      </w:del>
    </w:p>
    <w:p w14:paraId="0B12D428" w14:textId="0ABB5717" w:rsidR="007437B9" w:rsidDel="00BA63D5" w:rsidRDefault="00376758">
      <w:pPr>
        <w:pStyle w:val="MediumShading1-Accent11"/>
        <w:ind w:left="720"/>
        <w:jc w:val="both"/>
        <w:rPr>
          <w:del w:id="19" w:author="Adam Calhoun" w:date="2020-01-09T13:46:00Z"/>
          <w:rStyle w:val="None"/>
          <w:rFonts w:ascii="Times New Roman" w:eastAsia="Times New Roman" w:hAnsi="Times New Roman" w:cs="Times New Roman"/>
          <w:sz w:val="24"/>
          <w:szCs w:val="24"/>
        </w:rPr>
      </w:pPr>
      <w:del w:id="20" w:author="Adam Calhoun" w:date="2020-01-09T13:46:00Z">
        <w:r w:rsidDel="00BA63D5">
          <w:rPr>
            <w:rStyle w:val="None"/>
            <w:rFonts w:ascii="Times New Roman" w:hAnsi="Times New Roman"/>
            <w:sz w:val="24"/>
            <w:szCs w:val="24"/>
          </w:rPr>
          <w:delText>angelar@princeton.edu</w:delText>
        </w:r>
      </w:del>
    </w:p>
    <w:p w14:paraId="6C61B076" w14:textId="5008C7F3" w:rsidR="007437B9" w:rsidDel="00BA63D5" w:rsidRDefault="007437B9">
      <w:pPr>
        <w:pStyle w:val="MediumShading1-Accent11"/>
        <w:ind w:left="720"/>
        <w:jc w:val="both"/>
        <w:rPr>
          <w:del w:id="21" w:author="Adam Calhoun" w:date="2020-01-09T13:46:00Z"/>
          <w:rFonts w:ascii="Times New Roman" w:eastAsia="Times New Roman" w:hAnsi="Times New Roman" w:cs="Times New Roman"/>
          <w:sz w:val="24"/>
          <w:szCs w:val="24"/>
        </w:rPr>
      </w:pPr>
    </w:p>
    <w:p w14:paraId="7ABB85F7" w14:textId="171D80BA" w:rsidR="007437B9" w:rsidDel="00BA63D5" w:rsidRDefault="00376758" w:rsidP="007A52CB">
      <w:pPr>
        <w:pStyle w:val="MediumShading1-Accent11"/>
        <w:ind w:left="720"/>
        <w:jc w:val="both"/>
        <w:outlineLvl w:val="0"/>
        <w:rPr>
          <w:del w:id="22" w:author="Adam Calhoun" w:date="2020-01-09T13:46:00Z"/>
          <w:rStyle w:val="None"/>
          <w:rFonts w:ascii="Times New Roman" w:eastAsia="Times New Roman" w:hAnsi="Times New Roman" w:cs="Times New Roman"/>
          <w:sz w:val="24"/>
          <w:szCs w:val="24"/>
        </w:rPr>
      </w:pPr>
      <w:del w:id="23" w:author="Adam Calhoun" w:date="2020-01-09T13:46:00Z">
        <w:r w:rsidDel="00BA63D5">
          <w:rPr>
            <w:rStyle w:val="None"/>
            <w:rFonts w:ascii="Times New Roman" w:hAnsi="Times New Roman"/>
            <w:sz w:val="24"/>
            <w:szCs w:val="24"/>
          </w:rPr>
          <w:delText xml:space="preserve">Stephanie Chan, Graduate Student </w:delText>
        </w:r>
      </w:del>
    </w:p>
    <w:p w14:paraId="070F528A" w14:textId="1CA7260D" w:rsidR="007437B9" w:rsidDel="00BA63D5" w:rsidRDefault="00376758" w:rsidP="007A52CB">
      <w:pPr>
        <w:pStyle w:val="MediumShading1-Accent11"/>
        <w:ind w:left="720"/>
        <w:jc w:val="both"/>
        <w:outlineLvl w:val="0"/>
        <w:rPr>
          <w:del w:id="24" w:author="Adam Calhoun" w:date="2020-01-09T13:46:00Z"/>
          <w:rStyle w:val="None"/>
          <w:rFonts w:ascii="Times New Roman" w:eastAsia="Times New Roman" w:hAnsi="Times New Roman" w:cs="Times New Roman"/>
          <w:sz w:val="24"/>
          <w:szCs w:val="24"/>
        </w:rPr>
      </w:pPr>
      <w:del w:id="25" w:author="Adam Calhoun" w:date="2020-01-09T13:46:00Z">
        <w:r w:rsidDel="00BA63D5">
          <w:rPr>
            <w:rStyle w:val="None"/>
            <w:rFonts w:ascii="Times New Roman" w:hAnsi="Times New Roman"/>
            <w:sz w:val="24"/>
            <w:szCs w:val="24"/>
          </w:rPr>
          <w:delText xml:space="preserve">Email: </w:delText>
        </w:r>
        <w:r w:rsidR="00403669" w:rsidDel="00BA63D5">
          <w:fldChar w:fldCharType="begin"/>
        </w:r>
        <w:r w:rsidR="00403669" w:rsidDel="00BA63D5">
          <w:delInstrText xml:space="preserve"> HYPERLINK "mailto:scychan@princeton.edu" </w:delInstrText>
        </w:r>
        <w:r w:rsidR="00403669" w:rsidDel="00BA63D5">
          <w:fldChar w:fldCharType="separate"/>
        </w:r>
        <w:r w:rsidDel="00BA63D5">
          <w:rPr>
            <w:rStyle w:val="Hyperlink0"/>
            <w:rFonts w:eastAsia="Calibri"/>
          </w:rPr>
          <w:delText>scychan@princeton.edu</w:delText>
        </w:r>
        <w:r w:rsidR="00403669" w:rsidDel="00BA63D5">
          <w:rPr>
            <w:rStyle w:val="Hyperlink0"/>
            <w:rFonts w:eastAsia="Calibri"/>
          </w:rPr>
          <w:fldChar w:fldCharType="end"/>
        </w:r>
      </w:del>
    </w:p>
    <w:p w14:paraId="71DE2AB5" w14:textId="536B7BB1" w:rsidR="007437B9" w:rsidDel="00BA63D5" w:rsidRDefault="007437B9">
      <w:pPr>
        <w:pStyle w:val="MediumGrid21"/>
        <w:jc w:val="both"/>
        <w:rPr>
          <w:del w:id="26" w:author="Adam Calhoun" w:date="2020-01-09T13:46:00Z"/>
          <w:rFonts w:ascii="Times New Roman" w:eastAsia="Times New Roman" w:hAnsi="Times New Roman" w:cs="Times New Roman"/>
          <w:sz w:val="24"/>
          <w:szCs w:val="24"/>
        </w:rPr>
      </w:pPr>
    </w:p>
    <w:p w14:paraId="731952E5" w14:textId="6E8ACCFB" w:rsidR="007437B9" w:rsidDel="00BA63D5" w:rsidRDefault="00376758" w:rsidP="007A52CB">
      <w:pPr>
        <w:pStyle w:val="MediumGrid21"/>
        <w:ind w:left="720"/>
        <w:jc w:val="both"/>
        <w:outlineLvl w:val="0"/>
        <w:rPr>
          <w:del w:id="27" w:author="Adam Calhoun" w:date="2020-01-09T13:46:00Z"/>
          <w:rStyle w:val="None"/>
          <w:rFonts w:ascii="Times New Roman" w:eastAsia="Times New Roman" w:hAnsi="Times New Roman" w:cs="Times New Roman"/>
          <w:sz w:val="24"/>
          <w:szCs w:val="24"/>
          <w:shd w:val="clear" w:color="auto" w:fill="FFFFFF"/>
        </w:rPr>
      </w:pPr>
      <w:del w:id="28" w:author="Adam Calhoun" w:date="2020-01-09T13:46:00Z">
        <w:r w:rsidDel="00BA63D5">
          <w:rPr>
            <w:rStyle w:val="None"/>
            <w:rFonts w:ascii="Times New Roman" w:hAnsi="Times New Roman"/>
            <w:sz w:val="24"/>
            <w:szCs w:val="24"/>
            <w:shd w:val="clear" w:color="auto" w:fill="FFFFFF"/>
          </w:rPr>
          <w:delText>Alana Jaskir, Undergraduate Student</w:delText>
        </w:r>
      </w:del>
    </w:p>
    <w:p w14:paraId="2D8DFFD2" w14:textId="3E79D99A" w:rsidR="007437B9" w:rsidDel="00BA63D5" w:rsidRDefault="00376758" w:rsidP="007A52CB">
      <w:pPr>
        <w:pStyle w:val="MediumGrid21"/>
        <w:ind w:left="720"/>
        <w:jc w:val="both"/>
        <w:outlineLvl w:val="0"/>
        <w:rPr>
          <w:del w:id="29" w:author="Adam Calhoun" w:date="2020-01-09T13:46:00Z"/>
          <w:rStyle w:val="None"/>
          <w:rFonts w:ascii="Times New Roman" w:eastAsia="Times New Roman" w:hAnsi="Times New Roman" w:cs="Times New Roman"/>
          <w:sz w:val="24"/>
          <w:szCs w:val="24"/>
          <w:shd w:val="clear" w:color="auto" w:fill="FFFFFF"/>
        </w:rPr>
      </w:pPr>
      <w:del w:id="30"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"mailto:ajaskir@princeton.edu" </w:delInstrText>
        </w:r>
        <w:r w:rsidR="00403669" w:rsidDel="00BA63D5">
          <w:fldChar w:fldCharType="separate"/>
        </w:r>
        <w:r w:rsidDel="00BA63D5">
          <w:rPr>
            <w:rStyle w:val="Hyperlink1"/>
            <w:rFonts w:eastAsia="Calibri"/>
          </w:rPr>
          <w:delText>ajaskir@princeton.edu</w:delText>
        </w:r>
        <w:r w:rsidR="00403669" w:rsidDel="00BA63D5">
          <w:rPr>
            <w:rStyle w:val="Hyperlink1"/>
            <w:rFonts w:eastAsia="Calibri"/>
          </w:rPr>
          <w:fldChar w:fldCharType="end"/>
        </w:r>
      </w:del>
    </w:p>
    <w:p w14:paraId="3B9BF308" w14:textId="639DAFFA" w:rsidR="007437B9" w:rsidDel="00BA63D5" w:rsidRDefault="007437B9">
      <w:pPr>
        <w:pStyle w:val="MediumGrid21"/>
        <w:jc w:val="both"/>
        <w:rPr>
          <w:del w:id="31" w:author="Adam Calhoun" w:date="2020-01-09T13:46:00Z"/>
          <w:rStyle w:val="None"/>
          <w:rFonts w:ascii="Times New Roman" w:eastAsia="Times New Roman" w:hAnsi="Times New Roman" w:cs="Times New Roman"/>
          <w:sz w:val="24"/>
          <w:szCs w:val="24"/>
          <w:shd w:val="clear" w:color="auto" w:fill="FFFFFF"/>
        </w:rPr>
      </w:pPr>
    </w:p>
    <w:p w14:paraId="68C74847" w14:textId="77F0386C" w:rsidR="007437B9" w:rsidDel="00BA63D5" w:rsidRDefault="00376758" w:rsidP="007A52CB">
      <w:pPr>
        <w:pStyle w:val="MediumGrid21"/>
        <w:ind w:left="720"/>
        <w:jc w:val="both"/>
        <w:outlineLvl w:val="0"/>
        <w:rPr>
          <w:del w:id="32" w:author="Adam Calhoun" w:date="2020-01-09T13:46:00Z"/>
          <w:rStyle w:val="None"/>
          <w:rFonts w:ascii="Times New Roman" w:eastAsia="Times New Roman" w:hAnsi="Times New Roman" w:cs="Times New Roman"/>
          <w:sz w:val="24"/>
          <w:szCs w:val="24"/>
          <w:shd w:val="clear" w:color="auto" w:fill="FFFFFF"/>
        </w:rPr>
      </w:pPr>
      <w:del w:id="33" w:author="Adam Calhoun" w:date="2020-01-09T13:46:00Z">
        <w:r w:rsidDel="00BA63D5">
          <w:rPr>
            <w:rStyle w:val="None"/>
            <w:rFonts w:ascii="Times New Roman" w:hAnsi="Times New Roman"/>
            <w:sz w:val="24"/>
            <w:szCs w:val="24"/>
            <w:shd w:val="clear" w:color="auto" w:fill="FFFFFF"/>
          </w:rPr>
          <w:delText xml:space="preserve">Angela Langdon, </w:delText>
        </w:r>
        <w:r w:rsidDel="00BA63D5">
          <w:rPr>
            <w:rStyle w:val="None"/>
            <w:rFonts w:ascii="Times New Roman" w:hAnsi="Times New Roman"/>
            <w:sz w:val="24"/>
            <w:szCs w:val="24"/>
          </w:rPr>
          <w:delText>Postdoctoral Research Associate</w:delText>
        </w:r>
      </w:del>
    </w:p>
    <w:p w14:paraId="402CCBD9" w14:textId="54B116D6" w:rsidR="007437B9" w:rsidDel="00BA63D5" w:rsidRDefault="00376758" w:rsidP="007A52CB">
      <w:pPr>
        <w:pStyle w:val="MediumGrid21"/>
        <w:ind w:left="720"/>
        <w:jc w:val="both"/>
        <w:outlineLvl w:val="0"/>
        <w:rPr>
          <w:del w:id="34" w:author="Adam Calhoun" w:date="2020-01-09T13:46:00Z"/>
          <w:rStyle w:val="None"/>
          <w:rFonts w:ascii="Times New Roman" w:eastAsia="Times New Roman" w:hAnsi="Times New Roman" w:cs="Times New Roman"/>
          <w:sz w:val="24"/>
          <w:szCs w:val="24"/>
          <w:shd w:val="clear" w:color="auto" w:fill="FFFFFF"/>
        </w:rPr>
      </w:pPr>
      <w:del w:id="35"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"mailto:alangdon@princeton.edu" </w:delInstrText>
        </w:r>
        <w:r w:rsidR="00403669" w:rsidDel="00BA63D5">
          <w:fldChar w:fldCharType="separate"/>
        </w:r>
        <w:r w:rsidDel="00BA63D5">
          <w:rPr>
            <w:rStyle w:val="Hyperlink1"/>
            <w:rFonts w:eastAsia="Calibri"/>
          </w:rPr>
          <w:delText>alangdon@princeton.edu</w:delText>
        </w:r>
        <w:r w:rsidR="00403669" w:rsidDel="00BA63D5">
          <w:rPr>
            <w:rStyle w:val="Hyperlink1"/>
            <w:rFonts w:eastAsia="Calibri"/>
          </w:rPr>
          <w:fldChar w:fldCharType="end"/>
        </w:r>
      </w:del>
    </w:p>
    <w:p w14:paraId="11950792" w14:textId="28C5ED7B" w:rsidR="007437B9" w:rsidDel="00BA63D5" w:rsidRDefault="007437B9">
      <w:pPr>
        <w:pStyle w:val="MediumGrid21"/>
        <w:ind w:left="720"/>
        <w:jc w:val="both"/>
        <w:rPr>
          <w:del w:id="36" w:author="Adam Calhoun" w:date="2020-01-09T13:46:00Z"/>
          <w:rStyle w:val="None"/>
          <w:rFonts w:ascii="Times New Roman" w:eastAsia="Times New Roman" w:hAnsi="Times New Roman" w:cs="Times New Roman"/>
          <w:sz w:val="24"/>
          <w:szCs w:val="24"/>
          <w:shd w:val="clear" w:color="auto" w:fill="FFFFFF"/>
        </w:rPr>
      </w:pPr>
    </w:p>
    <w:p w14:paraId="1D50274F" w14:textId="0C24762E" w:rsidR="007437B9" w:rsidDel="00BA63D5" w:rsidRDefault="00376758" w:rsidP="007A52CB">
      <w:pPr>
        <w:pStyle w:val="MediumShading1-Accent11"/>
        <w:jc w:val="both"/>
        <w:outlineLvl w:val="0"/>
        <w:rPr>
          <w:del w:id="37" w:author="Adam Calhoun" w:date="2020-01-09T13:46:00Z"/>
          <w:rStyle w:val="None"/>
          <w:rFonts w:ascii="Times New Roman" w:eastAsia="Times New Roman" w:hAnsi="Times New Roman" w:cs="Times New Roman"/>
          <w:sz w:val="24"/>
          <w:szCs w:val="24"/>
        </w:rPr>
      </w:pPr>
      <w:del w:id="38" w:author="Adam Calhoun" w:date="2020-01-09T13:46:00Z">
        <w:r w:rsidDel="00BA63D5">
          <w:rPr>
            <w:rStyle w:val="None"/>
            <w:rFonts w:ascii="Times New Roman" w:eastAsia="Times New Roman" w:hAnsi="Times New Roman" w:cs="Times New Roman"/>
            <w:sz w:val="24"/>
            <w:szCs w:val="24"/>
          </w:rPr>
          <w:tab/>
          <w:delText xml:space="preserve">Katharine Holmes, Research Assistant </w:delText>
        </w:r>
      </w:del>
    </w:p>
    <w:p w14:paraId="2700CF2D" w14:textId="4EDF3A85" w:rsidR="007437B9" w:rsidDel="00BA63D5" w:rsidRDefault="00376758" w:rsidP="007A52CB">
      <w:pPr>
        <w:pStyle w:val="MediumShading1-Accent11"/>
        <w:ind w:firstLine="720"/>
        <w:jc w:val="both"/>
        <w:outlineLvl w:val="0"/>
        <w:rPr>
          <w:del w:id="39" w:author="Adam Calhoun" w:date="2020-01-09T13:46:00Z"/>
          <w:rStyle w:val="None"/>
          <w:rFonts w:ascii="Times New Roman" w:eastAsia="Times New Roman" w:hAnsi="Times New Roman" w:cs="Times New Roman"/>
          <w:sz w:val="24"/>
          <w:szCs w:val="24"/>
        </w:rPr>
      </w:pPr>
      <w:del w:id="40" w:author="Adam Calhoun" w:date="2020-01-09T13:46:00Z">
        <w:r w:rsidDel="00BA63D5">
          <w:rPr>
            <w:rStyle w:val="None"/>
            <w:rFonts w:ascii="Times New Roman" w:hAnsi="Times New Roman"/>
            <w:sz w:val="24"/>
            <w:szCs w:val="24"/>
          </w:rPr>
          <w:delText xml:space="preserve">Email: </w:delText>
        </w:r>
        <w:r w:rsidR="00403669" w:rsidDel="00BA63D5">
          <w:fldChar w:fldCharType="begin"/>
        </w:r>
        <w:r w:rsidR="00403669" w:rsidDel="00BA63D5">
          <w:delInstrText xml:space="preserve"> HYPERLINK "mailto:kwholmes@princeton.edu" </w:delInstrText>
        </w:r>
        <w:r w:rsidR="00403669" w:rsidDel="00BA63D5">
          <w:fldChar w:fldCharType="separate"/>
        </w:r>
        <w:r w:rsidDel="00BA63D5">
          <w:rPr>
            <w:rStyle w:val="Hyperlink0"/>
            <w:rFonts w:eastAsia="Calibri"/>
          </w:rPr>
          <w:delText>kwholmes@princeton.edu</w:delText>
        </w:r>
        <w:r w:rsidR="00403669" w:rsidDel="00BA63D5">
          <w:rPr>
            <w:rStyle w:val="Hyperlink0"/>
            <w:rFonts w:eastAsia="Calibri"/>
          </w:rPr>
          <w:fldChar w:fldCharType="end"/>
        </w:r>
      </w:del>
    </w:p>
    <w:p w14:paraId="6518C424" w14:textId="64D4DF2C" w:rsidR="007437B9" w:rsidDel="00BA63D5" w:rsidRDefault="007437B9">
      <w:pPr>
        <w:pStyle w:val="MediumShading1-Accent11"/>
        <w:ind w:firstLine="720"/>
        <w:jc w:val="both"/>
        <w:rPr>
          <w:del w:id="41" w:author="Adam Calhoun" w:date="2020-01-09T13:46:00Z"/>
          <w:rStyle w:val="None"/>
          <w:rFonts w:ascii="Times New Roman" w:eastAsia="Times New Roman" w:hAnsi="Times New Roman" w:cs="Times New Roman"/>
          <w:sz w:val="24"/>
          <w:szCs w:val="24"/>
          <w:shd w:val="clear" w:color="auto" w:fill="FFFFFF"/>
        </w:rPr>
      </w:pPr>
    </w:p>
    <w:p w14:paraId="02298E45" w14:textId="0E4914F5" w:rsidR="007437B9" w:rsidDel="00BA63D5" w:rsidRDefault="00376758" w:rsidP="007A52CB">
      <w:pPr>
        <w:pStyle w:val="MediumShading1-Accent11"/>
        <w:ind w:firstLine="720"/>
        <w:jc w:val="both"/>
        <w:outlineLvl w:val="0"/>
        <w:rPr>
          <w:del w:id="42" w:author="Adam Calhoun" w:date="2020-01-09T13:46:00Z"/>
          <w:rStyle w:val="None"/>
          <w:rFonts w:ascii="Times New Roman" w:eastAsia="Times New Roman" w:hAnsi="Times New Roman" w:cs="Times New Roman"/>
          <w:sz w:val="24"/>
          <w:szCs w:val="24"/>
          <w:shd w:val="clear" w:color="auto" w:fill="FFFFFF"/>
        </w:rPr>
      </w:pPr>
      <w:del w:id="43" w:author="Adam Calhoun" w:date="2020-01-09T13:46:00Z">
        <w:r w:rsidDel="00BA63D5">
          <w:rPr>
            <w:rStyle w:val="None"/>
            <w:rFonts w:ascii="Times New Roman" w:hAnsi="Times New Roman"/>
            <w:sz w:val="24"/>
            <w:szCs w:val="24"/>
            <w:shd w:val="clear" w:color="auto" w:fill="FFFFFF"/>
          </w:rPr>
          <w:delText>Nina Rouhani, Graduate Student</w:delText>
        </w:r>
      </w:del>
    </w:p>
    <w:p w14:paraId="0F43A3D8" w14:textId="2BD8BFF8" w:rsidR="007437B9" w:rsidDel="00BA63D5" w:rsidRDefault="00376758" w:rsidP="007A52CB">
      <w:pPr>
        <w:pStyle w:val="MediumShading1-Accent11"/>
        <w:ind w:firstLine="720"/>
        <w:jc w:val="both"/>
        <w:outlineLvl w:val="0"/>
        <w:rPr>
          <w:del w:id="44" w:author="Adam Calhoun" w:date="2020-01-09T13:46:00Z"/>
          <w:rStyle w:val="None"/>
          <w:rFonts w:ascii="Times New Roman" w:eastAsia="Times New Roman" w:hAnsi="Times New Roman" w:cs="Times New Roman"/>
          <w:sz w:val="24"/>
          <w:szCs w:val="24"/>
          <w:shd w:val="clear" w:color="auto" w:fill="FFFFFF"/>
        </w:rPr>
      </w:pPr>
      <w:del w:id="45"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w:delInstrText>
        </w:r>
        <w:r w:rsidR="00403669" w:rsidDel="00BA63D5">
          <w:delInstrText xml:space="preserve">ERLINK "mailto:nrouhani@princeton.edu" </w:delInstrText>
        </w:r>
        <w:r w:rsidR="00403669" w:rsidDel="00BA63D5">
          <w:fldChar w:fldCharType="separate"/>
        </w:r>
        <w:r w:rsidDel="00BA63D5">
          <w:rPr>
            <w:rStyle w:val="Hyperlink1"/>
            <w:rFonts w:eastAsia="Calibri"/>
          </w:rPr>
          <w:delText>nrouhani@princeton.edu</w:delText>
        </w:r>
        <w:r w:rsidR="00403669" w:rsidDel="00BA63D5">
          <w:rPr>
            <w:rStyle w:val="Hyperlink1"/>
            <w:rFonts w:eastAsia="Calibri"/>
          </w:rPr>
          <w:fldChar w:fldCharType="end"/>
        </w:r>
      </w:del>
    </w:p>
    <w:p w14:paraId="30F1407B" w14:textId="5C29CE8E" w:rsidR="007437B9" w:rsidDel="00BA63D5" w:rsidRDefault="00376758" w:rsidP="007A52CB">
      <w:pPr>
        <w:pStyle w:val="MediumShading1-Accent11"/>
        <w:ind w:firstLine="720"/>
        <w:jc w:val="both"/>
        <w:rPr>
          <w:del w:id="46" w:author="Adam Calhoun" w:date="2020-01-09T13:46:00Z"/>
          <w:rStyle w:val="None"/>
          <w:rFonts w:ascii="Times New Roman" w:eastAsia="Times New Roman" w:hAnsi="Times New Roman" w:cs="Times New Roman"/>
          <w:sz w:val="24"/>
          <w:szCs w:val="24"/>
          <w:shd w:val="clear" w:color="auto" w:fill="FFFFFF"/>
        </w:rPr>
      </w:pPr>
      <w:del w:id="47" w:author="Adam Calhoun" w:date="2020-01-09T13:46:00Z">
        <w:r w:rsidDel="00BA63D5">
          <w:rPr>
            <w:rStyle w:val="None"/>
            <w:rFonts w:ascii="Times New Roman" w:hAnsi="Times New Roman"/>
            <w:sz w:val="24"/>
            <w:szCs w:val="24"/>
            <w:shd w:val="clear" w:color="auto" w:fill="FFFFFF"/>
          </w:rPr>
          <w:delText xml:space="preserve"> </w:delText>
        </w:r>
      </w:del>
    </w:p>
    <w:p w14:paraId="32438334" w14:textId="4A781F5B" w:rsidR="007437B9" w:rsidDel="00BA63D5" w:rsidRDefault="00376758" w:rsidP="007A52CB">
      <w:pPr>
        <w:pStyle w:val="MediumGrid21"/>
        <w:ind w:left="720"/>
        <w:jc w:val="both"/>
        <w:outlineLvl w:val="0"/>
        <w:rPr>
          <w:del w:id="48" w:author="Adam Calhoun" w:date="2020-01-09T13:46:00Z"/>
          <w:rStyle w:val="None"/>
          <w:rFonts w:ascii="Times New Roman" w:eastAsia="Times New Roman" w:hAnsi="Times New Roman" w:cs="Times New Roman"/>
          <w:sz w:val="24"/>
          <w:szCs w:val="24"/>
          <w:shd w:val="clear" w:color="auto" w:fill="FFFFFF"/>
        </w:rPr>
      </w:pPr>
      <w:del w:id="49" w:author="Adam Calhoun" w:date="2020-01-09T13:46:00Z">
        <w:r w:rsidDel="00BA63D5">
          <w:rPr>
            <w:rStyle w:val="None"/>
            <w:rFonts w:ascii="Times New Roman" w:hAnsi="Times New Roman"/>
            <w:sz w:val="24"/>
            <w:szCs w:val="24"/>
            <w:shd w:val="clear" w:color="auto" w:fill="FFFFFF"/>
          </w:rPr>
          <w:delText xml:space="preserve">Mingbo Cai, </w:delText>
        </w:r>
        <w:r w:rsidDel="00BA63D5">
          <w:rPr>
            <w:rStyle w:val="None"/>
            <w:rFonts w:ascii="Times New Roman" w:hAnsi="Times New Roman"/>
            <w:sz w:val="24"/>
            <w:szCs w:val="24"/>
          </w:rPr>
          <w:delText>Postdoctoral Research Associate</w:delText>
        </w:r>
      </w:del>
    </w:p>
    <w:p w14:paraId="630D3788" w14:textId="4FE033B3" w:rsidR="007437B9" w:rsidDel="00BA63D5" w:rsidRDefault="00376758" w:rsidP="007A52CB">
      <w:pPr>
        <w:pStyle w:val="MediumGrid21"/>
        <w:ind w:left="720"/>
        <w:jc w:val="both"/>
        <w:outlineLvl w:val="0"/>
        <w:rPr>
          <w:del w:id="50" w:author="Adam Calhoun" w:date="2020-01-09T13:46:00Z"/>
          <w:rStyle w:val="None"/>
          <w:rFonts w:ascii="Times New Roman" w:eastAsia="Times New Roman" w:hAnsi="Times New Roman" w:cs="Times New Roman"/>
          <w:sz w:val="24"/>
          <w:szCs w:val="24"/>
          <w:shd w:val="clear" w:color="auto" w:fill="FFFFFF"/>
        </w:rPr>
      </w:pPr>
      <w:del w:id="51"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"mailto:mcai@princeton.edu" </w:delInstrText>
        </w:r>
        <w:r w:rsidR="00403669" w:rsidDel="00BA63D5">
          <w:fldChar w:fldCharType="separate"/>
        </w:r>
        <w:r w:rsidDel="00BA63D5">
          <w:rPr>
            <w:rStyle w:val="Hyperlink1"/>
            <w:rFonts w:eastAsia="Calibri"/>
          </w:rPr>
          <w:delText>mcai@princeton.edu</w:delText>
        </w:r>
        <w:r w:rsidR="00403669" w:rsidDel="00BA63D5">
          <w:rPr>
            <w:rStyle w:val="Hyperlink1"/>
            <w:rFonts w:eastAsia="Calibri"/>
          </w:rPr>
          <w:fldChar w:fldCharType="end"/>
        </w:r>
      </w:del>
    </w:p>
    <w:p w14:paraId="0D184DDA" w14:textId="672C3763" w:rsidR="007437B9" w:rsidDel="00BA63D5" w:rsidRDefault="007437B9">
      <w:pPr>
        <w:pStyle w:val="MediumGrid21"/>
        <w:ind w:left="720"/>
        <w:jc w:val="both"/>
        <w:rPr>
          <w:del w:id="52" w:author="Adam Calhoun" w:date="2020-01-09T13:46:00Z"/>
          <w:rStyle w:val="None"/>
          <w:rFonts w:ascii="Times New Roman" w:eastAsia="Times New Roman" w:hAnsi="Times New Roman" w:cs="Times New Roman"/>
          <w:sz w:val="24"/>
          <w:szCs w:val="24"/>
          <w:shd w:val="clear" w:color="auto" w:fill="FFFFFF"/>
        </w:rPr>
      </w:pPr>
    </w:p>
    <w:p w14:paraId="786F57D1" w14:textId="41639D0A" w:rsidR="007437B9" w:rsidDel="00BA63D5" w:rsidRDefault="00376758" w:rsidP="007A52CB">
      <w:pPr>
        <w:pStyle w:val="MediumGrid21"/>
        <w:ind w:left="720"/>
        <w:jc w:val="both"/>
        <w:outlineLvl w:val="0"/>
        <w:rPr>
          <w:del w:id="53" w:author="Adam Calhoun" w:date="2020-01-09T13:46:00Z"/>
          <w:rStyle w:val="None"/>
          <w:rFonts w:ascii="Times New Roman" w:eastAsia="Times New Roman" w:hAnsi="Times New Roman" w:cs="Times New Roman"/>
          <w:sz w:val="24"/>
          <w:szCs w:val="24"/>
          <w:shd w:val="clear" w:color="auto" w:fill="FFFFFF"/>
        </w:rPr>
      </w:pPr>
      <w:del w:id="54" w:author="Adam Calhoun" w:date="2020-01-09T13:46:00Z">
        <w:r w:rsidDel="00BA63D5">
          <w:rPr>
            <w:rStyle w:val="None"/>
            <w:rFonts w:ascii="Times New Roman" w:hAnsi="Times New Roman"/>
            <w:sz w:val="24"/>
            <w:szCs w:val="24"/>
            <w:shd w:val="clear" w:color="auto" w:fill="FFFFFF"/>
          </w:rPr>
          <w:delText xml:space="preserve">Jennifer Bu, Undergraduate Student </w:delText>
        </w:r>
      </w:del>
    </w:p>
    <w:p w14:paraId="6288F2E5" w14:textId="533DA241" w:rsidR="007437B9" w:rsidDel="00BA63D5" w:rsidRDefault="00376758" w:rsidP="007A52CB">
      <w:pPr>
        <w:pStyle w:val="MediumGrid21"/>
        <w:ind w:left="720"/>
        <w:jc w:val="both"/>
        <w:outlineLvl w:val="0"/>
        <w:rPr>
          <w:del w:id="55" w:author="Adam Calhoun" w:date="2020-01-09T13:46:00Z"/>
          <w:rStyle w:val="None"/>
          <w:rFonts w:ascii="Times New Roman" w:eastAsia="Times New Roman" w:hAnsi="Times New Roman" w:cs="Times New Roman"/>
          <w:sz w:val="24"/>
          <w:szCs w:val="24"/>
          <w:shd w:val="clear" w:color="auto" w:fill="FFFFFF"/>
        </w:rPr>
      </w:pPr>
      <w:del w:id="56"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"mailto:jbu@princeton.edu" </w:delInstrText>
        </w:r>
        <w:r w:rsidR="00403669" w:rsidDel="00BA63D5">
          <w:fldChar w:fldCharType="separate"/>
        </w:r>
        <w:r w:rsidDel="00BA63D5">
          <w:rPr>
            <w:rStyle w:val="Hyperlink1"/>
            <w:rFonts w:eastAsia="Calibri"/>
          </w:rPr>
          <w:delText>jbu@princeton.edu</w:delText>
        </w:r>
        <w:r w:rsidR="00403669" w:rsidDel="00BA63D5">
          <w:rPr>
            <w:rStyle w:val="Hyperlink1"/>
            <w:rFonts w:eastAsia="Calibri"/>
          </w:rPr>
          <w:fldChar w:fldCharType="end"/>
        </w:r>
        <w:r w:rsidDel="00BA63D5">
          <w:rPr>
            <w:rStyle w:val="None"/>
            <w:rFonts w:ascii="Times New Roman" w:hAnsi="Times New Roman"/>
            <w:sz w:val="24"/>
            <w:szCs w:val="24"/>
            <w:shd w:val="clear" w:color="auto" w:fill="FFFFFF"/>
          </w:rPr>
          <w:delText xml:space="preserve"> </w:delText>
        </w:r>
      </w:del>
    </w:p>
    <w:p w14:paraId="3ADB32B4" w14:textId="7E867A4A" w:rsidR="007437B9" w:rsidDel="00BA63D5" w:rsidRDefault="007437B9">
      <w:pPr>
        <w:pStyle w:val="MediumGrid21"/>
        <w:ind w:left="720"/>
        <w:jc w:val="both"/>
        <w:rPr>
          <w:del w:id="57" w:author="Adam Calhoun" w:date="2020-01-09T13:46:00Z"/>
          <w:rStyle w:val="None"/>
          <w:rFonts w:ascii="Times New Roman" w:eastAsia="Times New Roman" w:hAnsi="Times New Roman" w:cs="Times New Roman"/>
          <w:sz w:val="24"/>
          <w:szCs w:val="24"/>
          <w:shd w:val="clear" w:color="auto" w:fill="FFFFFF"/>
        </w:rPr>
      </w:pPr>
    </w:p>
    <w:p w14:paraId="0634F25E" w14:textId="2D27140D" w:rsidR="007437B9" w:rsidDel="00BA63D5" w:rsidRDefault="00376758" w:rsidP="007A52CB">
      <w:pPr>
        <w:pStyle w:val="MediumGrid21"/>
        <w:ind w:left="720"/>
        <w:jc w:val="both"/>
        <w:outlineLvl w:val="0"/>
        <w:rPr>
          <w:del w:id="58" w:author="Adam Calhoun" w:date="2020-01-09T13:46:00Z"/>
          <w:rStyle w:val="None"/>
          <w:rFonts w:ascii="Times New Roman" w:eastAsia="Times New Roman" w:hAnsi="Times New Roman" w:cs="Times New Roman"/>
          <w:sz w:val="24"/>
          <w:szCs w:val="24"/>
          <w:shd w:val="clear" w:color="auto" w:fill="FFFFFF"/>
        </w:rPr>
      </w:pPr>
      <w:del w:id="59" w:author="Adam Calhoun" w:date="2020-01-09T13:46:00Z">
        <w:r w:rsidDel="00BA63D5">
          <w:rPr>
            <w:rStyle w:val="None"/>
            <w:rFonts w:ascii="Times New Roman" w:hAnsi="Times New Roman"/>
            <w:sz w:val="24"/>
            <w:szCs w:val="24"/>
            <w:shd w:val="clear" w:color="auto" w:fill="FFFFFF"/>
          </w:rPr>
          <w:delText xml:space="preserve">Gecia Hermsdorf </w:delText>
        </w:r>
      </w:del>
    </w:p>
    <w:p w14:paraId="3842C4DC" w14:textId="3A03F624" w:rsidR="007437B9" w:rsidDel="00BA63D5" w:rsidRDefault="00376758" w:rsidP="007A52CB">
      <w:pPr>
        <w:pStyle w:val="MediumGrid21"/>
        <w:ind w:left="720"/>
        <w:jc w:val="both"/>
        <w:outlineLvl w:val="0"/>
        <w:rPr>
          <w:del w:id="60" w:author="Adam Calhoun" w:date="2020-01-09T13:46:00Z"/>
          <w:rStyle w:val="None"/>
          <w:rFonts w:ascii="Times New Roman" w:eastAsia="Times New Roman" w:hAnsi="Times New Roman" w:cs="Times New Roman"/>
          <w:sz w:val="24"/>
          <w:szCs w:val="24"/>
          <w:shd w:val="clear" w:color="auto" w:fill="FFFFFF"/>
        </w:rPr>
      </w:pPr>
      <w:del w:id="61"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"mailto:geciah@princeton.edu" </w:delInstrText>
        </w:r>
        <w:r w:rsidR="00403669" w:rsidDel="00BA63D5">
          <w:fldChar w:fldCharType="separate"/>
        </w:r>
        <w:r w:rsidDel="00BA63D5">
          <w:rPr>
            <w:rStyle w:val="Hyperlink1"/>
            <w:rFonts w:eastAsia="Calibri"/>
          </w:rPr>
          <w:delText>geciah@princeton.edu</w:delText>
        </w:r>
        <w:r w:rsidR="00403669" w:rsidDel="00BA63D5">
          <w:rPr>
            <w:rStyle w:val="Hyperlink1"/>
            <w:rFonts w:eastAsia="Calibri"/>
          </w:rPr>
          <w:fldChar w:fldCharType="end"/>
        </w:r>
        <w:r w:rsidDel="00BA63D5">
          <w:rPr>
            <w:rStyle w:val="None"/>
            <w:rFonts w:ascii="Times New Roman" w:hAnsi="Times New Roman"/>
            <w:sz w:val="24"/>
            <w:szCs w:val="24"/>
            <w:shd w:val="clear" w:color="auto" w:fill="FFFFFF"/>
          </w:rPr>
          <w:delText xml:space="preserve"> </w:delText>
        </w:r>
      </w:del>
    </w:p>
    <w:p w14:paraId="7486F50D" w14:textId="4506908E" w:rsidR="007437B9" w:rsidDel="00BA63D5" w:rsidRDefault="007437B9">
      <w:pPr>
        <w:pStyle w:val="MediumGrid21"/>
        <w:ind w:left="720"/>
        <w:jc w:val="both"/>
        <w:rPr>
          <w:del w:id="62" w:author="Adam Calhoun" w:date="2020-01-09T13:46:00Z"/>
          <w:rStyle w:val="None"/>
          <w:rFonts w:ascii="Times New Roman" w:eastAsia="Times New Roman" w:hAnsi="Times New Roman" w:cs="Times New Roman"/>
          <w:sz w:val="24"/>
          <w:szCs w:val="24"/>
          <w:shd w:val="clear" w:color="auto" w:fill="FFFFFF"/>
        </w:rPr>
      </w:pPr>
    </w:p>
    <w:p w14:paraId="7873D859" w14:textId="00D2006E" w:rsidR="007437B9" w:rsidDel="00BA63D5" w:rsidRDefault="00376758" w:rsidP="007A52CB">
      <w:pPr>
        <w:pStyle w:val="MediumGrid21"/>
        <w:ind w:left="720"/>
        <w:jc w:val="both"/>
        <w:outlineLvl w:val="0"/>
        <w:rPr>
          <w:del w:id="63" w:author="Adam Calhoun" w:date="2020-01-09T13:46:00Z"/>
          <w:rStyle w:val="None"/>
          <w:rFonts w:ascii="Times New Roman" w:eastAsia="Times New Roman" w:hAnsi="Times New Roman" w:cs="Times New Roman"/>
          <w:sz w:val="24"/>
          <w:szCs w:val="24"/>
          <w:shd w:val="clear" w:color="auto" w:fill="FFFFFF"/>
        </w:rPr>
      </w:pPr>
      <w:del w:id="64" w:author="Adam Calhoun" w:date="2020-01-09T13:46:00Z">
        <w:r w:rsidDel="00BA63D5">
          <w:rPr>
            <w:rStyle w:val="None"/>
            <w:rFonts w:ascii="Times New Roman" w:hAnsi="Times New Roman"/>
            <w:sz w:val="24"/>
            <w:szCs w:val="24"/>
            <w:shd w:val="clear" w:color="auto" w:fill="FFFFFF"/>
          </w:rPr>
          <w:delText xml:space="preserve">Valkyrie Felso </w:delText>
        </w:r>
      </w:del>
    </w:p>
    <w:p w14:paraId="0F3FCC71" w14:textId="4AFEBB67" w:rsidR="007437B9" w:rsidDel="00BA63D5" w:rsidRDefault="00376758" w:rsidP="007A52CB">
      <w:pPr>
        <w:pStyle w:val="MediumGrid21"/>
        <w:ind w:left="720"/>
        <w:jc w:val="both"/>
        <w:outlineLvl w:val="0"/>
        <w:rPr>
          <w:del w:id="65" w:author="Adam Calhoun" w:date="2020-01-09T13:46:00Z"/>
          <w:rStyle w:val="None"/>
          <w:rFonts w:ascii="Times New Roman" w:eastAsia="Times New Roman" w:hAnsi="Times New Roman" w:cs="Times New Roman"/>
          <w:sz w:val="24"/>
          <w:szCs w:val="24"/>
          <w:shd w:val="clear" w:color="auto" w:fill="FFFFFF"/>
        </w:rPr>
      </w:pPr>
      <w:del w:id="66"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"mailto:Valkyrie@princeton.edu" </w:delInstrText>
        </w:r>
        <w:r w:rsidR="00403669" w:rsidDel="00BA63D5">
          <w:fldChar w:fldCharType="separate"/>
        </w:r>
        <w:r w:rsidDel="00BA63D5">
          <w:rPr>
            <w:rStyle w:val="Hyperlink1"/>
            <w:rFonts w:eastAsia="Calibri"/>
          </w:rPr>
          <w:delText>Valkyrie@princeton.edu</w:delText>
        </w:r>
        <w:r w:rsidR="00403669" w:rsidDel="00BA63D5">
          <w:rPr>
            <w:rStyle w:val="Hyperlink1"/>
            <w:rFonts w:eastAsia="Calibri"/>
          </w:rPr>
          <w:fldChar w:fldCharType="end"/>
        </w:r>
        <w:r w:rsidDel="00BA63D5">
          <w:rPr>
            <w:rStyle w:val="None"/>
            <w:rFonts w:ascii="Times New Roman" w:hAnsi="Times New Roman"/>
            <w:sz w:val="24"/>
            <w:szCs w:val="24"/>
            <w:shd w:val="clear" w:color="auto" w:fill="FFFFFF"/>
          </w:rPr>
          <w:delText xml:space="preserve"> </w:delText>
        </w:r>
      </w:del>
    </w:p>
    <w:p w14:paraId="1D92B324" w14:textId="29683509" w:rsidR="007437B9" w:rsidDel="00BA63D5" w:rsidRDefault="007437B9">
      <w:pPr>
        <w:pStyle w:val="MediumGrid21"/>
        <w:ind w:left="720"/>
        <w:jc w:val="both"/>
        <w:rPr>
          <w:del w:id="67" w:author="Adam Calhoun" w:date="2020-01-09T13:46:00Z"/>
          <w:rStyle w:val="None"/>
          <w:rFonts w:ascii="Times New Roman" w:eastAsia="Times New Roman" w:hAnsi="Times New Roman" w:cs="Times New Roman"/>
          <w:sz w:val="24"/>
          <w:szCs w:val="24"/>
          <w:shd w:val="clear" w:color="auto" w:fill="FFFFFF"/>
        </w:rPr>
      </w:pPr>
    </w:p>
    <w:p w14:paraId="1FEF2660" w14:textId="79BE6C2B" w:rsidR="007437B9" w:rsidDel="00BA63D5" w:rsidRDefault="00376758" w:rsidP="007A52CB">
      <w:pPr>
        <w:pStyle w:val="MediumGrid21"/>
        <w:ind w:left="720"/>
        <w:jc w:val="both"/>
        <w:outlineLvl w:val="0"/>
        <w:rPr>
          <w:del w:id="68" w:author="Adam Calhoun" w:date="2020-01-09T13:46:00Z"/>
          <w:rStyle w:val="None"/>
          <w:rFonts w:ascii="Times New Roman" w:eastAsia="Times New Roman" w:hAnsi="Times New Roman" w:cs="Times New Roman"/>
          <w:sz w:val="24"/>
          <w:szCs w:val="24"/>
          <w:shd w:val="clear" w:color="auto" w:fill="FFFFFF"/>
        </w:rPr>
      </w:pPr>
      <w:del w:id="69" w:author="Adam Calhoun" w:date="2020-01-09T13:46:00Z">
        <w:r w:rsidDel="00BA63D5">
          <w:rPr>
            <w:rStyle w:val="None"/>
            <w:rFonts w:ascii="Times New Roman" w:hAnsi="Times New Roman"/>
            <w:sz w:val="24"/>
            <w:szCs w:val="24"/>
            <w:shd w:val="clear" w:color="auto" w:fill="FFFFFF"/>
          </w:rPr>
          <w:delText>Yeon Soon Shin</w:delText>
        </w:r>
      </w:del>
    </w:p>
    <w:p w14:paraId="349FF07D" w14:textId="45591F07" w:rsidR="001B0753" w:rsidDel="00BA63D5" w:rsidRDefault="00376758" w:rsidP="001B0753">
      <w:pPr>
        <w:pStyle w:val="MediumGrid21"/>
        <w:ind w:left="720"/>
        <w:jc w:val="both"/>
        <w:outlineLvl w:val="0"/>
        <w:rPr>
          <w:del w:id="70" w:author="Adam Calhoun" w:date="2020-01-09T13:46:00Z"/>
          <w:rStyle w:val="Hyperlink2"/>
        </w:rPr>
      </w:pPr>
      <w:del w:id="71" w:author="Adam Calhoun" w:date="2020-01-09T13:46:00Z">
        <w:r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"mailto:yshin@princeton.edu" </w:delInstrText>
        </w:r>
        <w:r w:rsidR="00403669" w:rsidDel="00BA63D5">
          <w:fldChar w:fldCharType="separate"/>
        </w:r>
        <w:r w:rsidDel="00BA63D5">
          <w:rPr>
            <w:rStyle w:val="Hyperlink2"/>
          </w:rPr>
          <w:delText>yshin@princeton.edu</w:delText>
        </w:r>
        <w:r w:rsidR="00403669" w:rsidDel="00BA63D5">
          <w:rPr>
            <w:rStyle w:val="Hyperlink2"/>
          </w:rPr>
          <w:fldChar w:fldCharType="end"/>
        </w:r>
      </w:del>
    </w:p>
    <w:p w14:paraId="76D9CD6A" w14:textId="0708396C" w:rsidR="001B0753" w:rsidDel="00BA63D5" w:rsidRDefault="001B0753" w:rsidP="001B0753">
      <w:pPr>
        <w:pStyle w:val="MediumGrid21"/>
        <w:ind w:left="720"/>
        <w:jc w:val="both"/>
        <w:outlineLvl w:val="0"/>
        <w:rPr>
          <w:del w:id="72" w:author="Adam Calhoun" w:date="2020-01-09T13:46:00Z"/>
          <w:rStyle w:val="Hyperlink2"/>
        </w:rPr>
      </w:pPr>
    </w:p>
    <w:p w14:paraId="1CAA4BD4" w14:textId="5AC4E96B" w:rsidR="001B0753" w:rsidRPr="00725C03" w:rsidDel="00BA63D5" w:rsidRDefault="001B0753" w:rsidP="001B0753">
      <w:pPr>
        <w:pStyle w:val="MediumGrid21"/>
        <w:ind w:left="720"/>
        <w:jc w:val="both"/>
        <w:outlineLvl w:val="0"/>
        <w:rPr>
          <w:del w:id="73" w:author="Adam Calhoun" w:date="2020-01-09T13:46:00Z"/>
          <w:rStyle w:val="None"/>
          <w:rFonts w:ascii="Times New Roman" w:hAnsi="Times New Roman"/>
          <w:sz w:val="24"/>
          <w:szCs w:val="24"/>
          <w:shd w:val="clear" w:color="auto" w:fill="FFFFFF"/>
        </w:rPr>
      </w:pPr>
      <w:del w:id="74" w:author="Adam Calhoun" w:date="2020-01-09T13:46:00Z">
        <w:r w:rsidRPr="00725C03" w:rsidDel="00BA63D5">
          <w:rPr>
            <w:rStyle w:val="None"/>
            <w:rFonts w:ascii="Times New Roman" w:hAnsi="Times New Roman"/>
            <w:sz w:val="24"/>
            <w:szCs w:val="24"/>
            <w:shd w:val="clear" w:color="auto" w:fill="FFFFFF"/>
          </w:rPr>
          <w:delText>Daniel Bennett, Postdoctoral Research Associate</w:delText>
        </w:r>
      </w:del>
    </w:p>
    <w:p w14:paraId="4C2BC248" w14:textId="3E588EAC" w:rsidR="001B0753" w:rsidRPr="00725C03" w:rsidDel="00BA63D5" w:rsidRDefault="001B0753" w:rsidP="001B0753">
      <w:pPr>
        <w:pStyle w:val="MediumGrid21"/>
        <w:ind w:left="720"/>
        <w:jc w:val="both"/>
        <w:outlineLvl w:val="0"/>
        <w:rPr>
          <w:del w:id="75" w:author="Adam Calhoun" w:date="2020-01-09T13:46:00Z"/>
          <w:rStyle w:val="None"/>
          <w:rFonts w:ascii="Times New Roman" w:hAnsi="Times New Roman"/>
          <w:sz w:val="24"/>
          <w:szCs w:val="24"/>
          <w:shd w:val="clear" w:color="auto" w:fill="FFFFFF"/>
        </w:rPr>
      </w:pPr>
      <w:del w:id="76" w:author="Adam Calhoun" w:date="2020-01-09T13:46:00Z">
        <w:r w:rsidRPr="00725C03" w:rsidDel="00BA63D5">
          <w:rPr>
            <w:rStyle w:val="None"/>
            <w:rFonts w:ascii="Times New Roman" w:hAnsi="Times New Roman"/>
            <w:sz w:val="24"/>
            <w:szCs w:val="24"/>
            <w:shd w:val="clear" w:color="auto" w:fill="FFFFFF"/>
          </w:rPr>
          <w:delText>Email: daniel.bennett@princeton.edu</w:delText>
        </w:r>
      </w:del>
    </w:p>
    <w:p w14:paraId="45C91BD3" w14:textId="66662AB5" w:rsidR="001B0753" w:rsidRPr="00725C03" w:rsidDel="00BA63D5" w:rsidRDefault="001B0753" w:rsidP="001B0753">
      <w:pPr>
        <w:pStyle w:val="MediumGrid21"/>
        <w:ind w:left="720"/>
        <w:jc w:val="both"/>
        <w:outlineLvl w:val="0"/>
        <w:rPr>
          <w:del w:id="77" w:author="Adam Calhoun" w:date="2020-01-09T13:46:00Z"/>
          <w:rStyle w:val="None"/>
          <w:rFonts w:ascii="Times New Roman" w:hAnsi="Times New Roman"/>
          <w:sz w:val="24"/>
          <w:szCs w:val="24"/>
          <w:shd w:val="clear" w:color="auto" w:fill="FFFFFF"/>
        </w:rPr>
      </w:pPr>
    </w:p>
    <w:p w14:paraId="4F3D350F" w14:textId="788153DE" w:rsidR="001B0753" w:rsidRPr="00725C03" w:rsidDel="00BA63D5" w:rsidRDefault="001B0753" w:rsidP="001B0753">
      <w:pPr>
        <w:pStyle w:val="MediumGrid21"/>
        <w:ind w:left="720"/>
        <w:jc w:val="both"/>
        <w:outlineLvl w:val="0"/>
        <w:rPr>
          <w:del w:id="78" w:author="Adam Calhoun" w:date="2020-01-09T13:46:00Z"/>
          <w:rStyle w:val="None"/>
          <w:rFonts w:ascii="Times New Roman" w:hAnsi="Times New Roman"/>
          <w:sz w:val="24"/>
          <w:szCs w:val="24"/>
          <w:shd w:val="clear" w:color="auto" w:fill="FFFFFF"/>
        </w:rPr>
      </w:pPr>
    </w:p>
    <w:p w14:paraId="7A295E42" w14:textId="5BD193F1" w:rsidR="001B0753" w:rsidRPr="00725C03" w:rsidDel="00BA63D5" w:rsidRDefault="001B0753" w:rsidP="001B0753">
      <w:pPr>
        <w:pStyle w:val="MediumGrid21"/>
        <w:ind w:left="720"/>
        <w:jc w:val="both"/>
        <w:outlineLvl w:val="0"/>
        <w:rPr>
          <w:del w:id="79" w:author="Adam Calhoun" w:date="2020-01-09T13:46:00Z"/>
          <w:rStyle w:val="None"/>
          <w:rFonts w:ascii="Times New Roman" w:hAnsi="Times New Roman"/>
          <w:sz w:val="24"/>
          <w:szCs w:val="24"/>
          <w:shd w:val="clear" w:color="auto" w:fill="FFFFFF"/>
        </w:rPr>
      </w:pPr>
      <w:del w:id="80" w:author="Adam Calhoun" w:date="2020-01-09T13:46:00Z">
        <w:r w:rsidRPr="00725C03" w:rsidDel="00BA63D5">
          <w:rPr>
            <w:rStyle w:val="None"/>
            <w:rFonts w:ascii="Times New Roman" w:hAnsi="Times New Roman"/>
            <w:sz w:val="24"/>
            <w:szCs w:val="24"/>
            <w:shd w:val="clear" w:color="auto" w:fill="FFFFFF"/>
          </w:rPr>
          <w:delText>Claire Lee, Undergraduate Student</w:delText>
        </w:r>
      </w:del>
    </w:p>
    <w:p w14:paraId="2011F3B4" w14:textId="4D2C75C4" w:rsidR="001B0753" w:rsidRPr="00725C03" w:rsidDel="00BA63D5" w:rsidRDefault="001B0753" w:rsidP="001B0753">
      <w:pPr>
        <w:pStyle w:val="MediumGrid21"/>
        <w:ind w:left="720"/>
        <w:jc w:val="both"/>
        <w:outlineLvl w:val="0"/>
        <w:rPr>
          <w:del w:id="81" w:author="Adam Calhoun" w:date="2020-01-09T13:46:00Z"/>
          <w:rStyle w:val="None"/>
          <w:rFonts w:ascii="Times New Roman" w:hAnsi="Times New Roman"/>
          <w:sz w:val="24"/>
          <w:szCs w:val="24"/>
          <w:shd w:val="clear" w:color="auto" w:fill="FFFFFF"/>
        </w:rPr>
      </w:pPr>
      <w:del w:id="82" w:author="Adam Calhoun" w:date="2020-01-09T13:46:00Z">
        <w:r w:rsidRPr="00725C03"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"mailto:clairelee@princeton.edu" </w:delInstrText>
        </w:r>
        <w:r w:rsidR="00403669" w:rsidDel="00BA63D5">
          <w:fldChar w:fldCharType="separate"/>
        </w:r>
        <w:r w:rsidRPr="00725C03" w:rsidDel="00BA63D5">
          <w:rPr>
            <w:rStyle w:val="None"/>
            <w:rFonts w:ascii="Times New Roman" w:hAnsi="Times New Roman"/>
            <w:sz w:val="24"/>
            <w:szCs w:val="24"/>
            <w:shd w:val="clear" w:color="auto" w:fill="FFFFFF"/>
          </w:rPr>
          <w:delText>clairelee@princeton.edu</w:delText>
        </w:r>
        <w:r w:rsidR="00403669" w:rsidDel="00BA63D5">
          <w:rPr>
            <w:rStyle w:val="None"/>
            <w:rFonts w:ascii="Times New Roman" w:hAnsi="Times New Roman"/>
            <w:sz w:val="24"/>
            <w:szCs w:val="24"/>
            <w:shd w:val="clear" w:color="auto" w:fill="FFFFFF"/>
          </w:rPr>
          <w:fldChar w:fldCharType="end"/>
        </w:r>
      </w:del>
    </w:p>
    <w:p w14:paraId="6BBEFF41" w14:textId="3DAEBC11" w:rsidR="001B0753" w:rsidRPr="00725C03" w:rsidDel="00BA63D5" w:rsidRDefault="001B0753" w:rsidP="001B0753">
      <w:pPr>
        <w:pStyle w:val="MediumGrid21"/>
        <w:ind w:left="720"/>
        <w:jc w:val="both"/>
        <w:outlineLvl w:val="0"/>
        <w:rPr>
          <w:del w:id="83" w:author="Adam Calhoun" w:date="2020-01-09T13:46:00Z"/>
          <w:rStyle w:val="None"/>
          <w:rFonts w:ascii="Times New Roman" w:hAnsi="Times New Roman"/>
          <w:sz w:val="24"/>
          <w:szCs w:val="24"/>
          <w:shd w:val="clear" w:color="auto" w:fill="FFFFFF"/>
        </w:rPr>
      </w:pPr>
    </w:p>
    <w:p w14:paraId="195349AA" w14:textId="7371A62C" w:rsidR="001B0753" w:rsidRPr="00725C03" w:rsidDel="00BA63D5" w:rsidRDefault="001B0753" w:rsidP="001B0753">
      <w:pPr>
        <w:pStyle w:val="MediumGrid21"/>
        <w:ind w:left="720"/>
        <w:jc w:val="both"/>
        <w:outlineLvl w:val="0"/>
        <w:rPr>
          <w:del w:id="84" w:author="Adam Calhoun" w:date="2020-01-09T13:46:00Z"/>
          <w:rStyle w:val="None"/>
          <w:rFonts w:ascii="Times New Roman" w:hAnsi="Times New Roman"/>
          <w:sz w:val="24"/>
          <w:szCs w:val="24"/>
          <w:shd w:val="clear" w:color="auto" w:fill="FFFFFF"/>
        </w:rPr>
      </w:pPr>
    </w:p>
    <w:p w14:paraId="2B3DCBB6" w14:textId="400CEB4A" w:rsidR="001B0753" w:rsidRPr="00725C03" w:rsidDel="00BA63D5" w:rsidRDefault="001B0753" w:rsidP="00725C03">
      <w:pPr>
        <w:pStyle w:val="MediumGrid21"/>
        <w:ind w:left="720"/>
        <w:jc w:val="both"/>
        <w:outlineLvl w:val="0"/>
        <w:rPr>
          <w:del w:id="85" w:author="Adam Calhoun" w:date="2020-01-09T13:46:00Z"/>
          <w:rStyle w:val="None"/>
          <w:rFonts w:ascii="Times New Roman" w:hAnsi="Times New Roman"/>
          <w:sz w:val="24"/>
          <w:szCs w:val="24"/>
          <w:shd w:val="clear" w:color="auto" w:fill="FFFFFF"/>
        </w:rPr>
      </w:pPr>
      <w:del w:id="86" w:author="Adam Calhoun" w:date="2020-01-09T13:46:00Z">
        <w:r w:rsidRPr="00725C03" w:rsidDel="00BA63D5">
          <w:rPr>
            <w:rStyle w:val="None"/>
            <w:rFonts w:ascii="Times New Roman" w:hAnsi="Times New Roman"/>
            <w:sz w:val="24"/>
            <w:szCs w:val="24"/>
            <w:shd w:val="clear" w:color="auto" w:fill="FFFFFF"/>
          </w:rPr>
          <w:delText>Riley MacAulay, Undergraduate Student</w:delText>
        </w:r>
      </w:del>
    </w:p>
    <w:p w14:paraId="7CBCCD7F" w14:textId="79D86D83" w:rsidR="001B0753" w:rsidRPr="00725C03" w:rsidDel="00BA63D5" w:rsidRDefault="001B0753" w:rsidP="001B0753">
      <w:pPr>
        <w:pStyle w:val="MediumGrid21"/>
        <w:ind w:left="720"/>
        <w:jc w:val="both"/>
        <w:outlineLvl w:val="0"/>
        <w:rPr>
          <w:del w:id="87" w:author="Adam Calhoun" w:date="2020-01-09T13:46:00Z"/>
          <w:rStyle w:val="None"/>
          <w:rFonts w:ascii="Times New Roman" w:hAnsi="Times New Roman"/>
          <w:sz w:val="24"/>
          <w:szCs w:val="24"/>
          <w:shd w:val="clear" w:color="auto" w:fill="FFFFFF"/>
        </w:rPr>
      </w:pPr>
      <w:del w:id="88" w:author="Adam Calhoun" w:date="2020-01-09T13:46:00Z">
        <w:r w:rsidRPr="00725C03" w:rsidDel="00BA63D5">
          <w:rPr>
            <w:rStyle w:val="None"/>
            <w:rFonts w:ascii="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"mailto:ram7@princeton.edu" </w:delInstrText>
        </w:r>
        <w:r w:rsidR="00403669" w:rsidDel="00BA63D5">
          <w:fldChar w:fldCharType="separate"/>
        </w:r>
        <w:r w:rsidR="00725C03" w:rsidRPr="00725C03" w:rsidDel="00BA63D5">
          <w:rPr>
            <w:rStyle w:val="None"/>
            <w:rFonts w:ascii="Times New Roman" w:hAnsi="Times New Roman"/>
            <w:sz w:val="24"/>
            <w:szCs w:val="24"/>
            <w:shd w:val="clear" w:color="auto" w:fill="FFFFFF"/>
          </w:rPr>
          <w:delText>ram7@princeton.edu</w:delText>
        </w:r>
        <w:r w:rsidR="00403669" w:rsidDel="00BA63D5">
          <w:rPr>
            <w:rStyle w:val="None"/>
            <w:rFonts w:ascii="Times New Roman" w:hAnsi="Times New Roman"/>
            <w:sz w:val="24"/>
            <w:szCs w:val="24"/>
            <w:shd w:val="clear" w:color="auto" w:fill="FFFFFF"/>
          </w:rPr>
          <w:fldChar w:fldCharType="end"/>
        </w:r>
      </w:del>
    </w:p>
    <w:p w14:paraId="72246CCE" w14:textId="7EEE2B81" w:rsidR="00725C03" w:rsidRPr="00725C03" w:rsidDel="00BA63D5" w:rsidRDefault="00725C03" w:rsidP="001B0753">
      <w:pPr>
        <w:pStyle w:val="MediumGrid21"/>
        <w:ind w:left="720"/>
        <w:jc w:val="both"/>
        <w:outlineLvl w:val="0"/>
        <w:rPr>
          <w:del w:id="89" w:author="Adam Calhoun" w:date="2020-01-09T13:46:00Z"/>
          <w:rStyle w:val="None"/>
          <w:rFonts w:ascii="Times New Roman" w:hAnsi="Times New Roman"/>
          <w:sz w:val="24"/>
          <w:szCs w:val="24"/>
          <w:shd w:val="clear" w:color="auto" w:fill="FFFFFF"/>
        </w:rPr>
      </w:pPr>
    </w:p>
    <w:p w14:paraId="7A6F1BC9" w14:textId="54A41383" w:rsidR="00725C03" w:rsidRPr="00725C03" w:rsidDel="00BA63D5" w:rsidRDefault="00725C03" w:rsidP="001B0753">
      <w:pPr>
        <w:pStyle w:val="MediumGrid21"/>
        <w:ind w:left="720"/>
        <w:jc w:val="both"/>
        <w:outlineLvl w:val="0"/>
        <w:rPr>
          <w:del w:id="90" w:author="Adam Calhoun" w:date="2020-01-09T13:46:00Z"/>
          <w:rStyle w:val="None"/>
          <w:rFonts w:ascii="Times New Roman" w:hAnsi="Times New Roman"/>
          <w:sz w:val="24"/>
          <w:szCs w:val="24"/>
          <w:shd w:val="clear" w:color="auto" w:fill="FFFFFF"/>
        </w:rPr>
      </w:pPr>
      <w:del w:id="91" w:author="Adam Calhoun" w:date="2020-01-09T13:46:00Z">
        <w:r w:rsidRPr="00725C03" w:rsidDel="00BA63D5">
          <w:rPr>
            <w:rStyle w:val="None"/>
            <w:rFonts w:ascii="Times New Roman" w:hAnsi="Times New Roman"/>
            <w:sz w:val="24"/>
            <w:szCs w:val="24"/>
            <w:shd w:val="clear" w:color="auto" w:fill="FFFFFF"/>
          </w:rPr>
          <w:delText>Ien Li, Undergraduate Student</w:delText>
        </w:r>
      </w:del>
    </w:p>
    <w:p w14:paraId="1389DF17" w14:textId="0AC11640" w:rsidR="00725C03" w:rsidRPr="00725C03" w:rsidDel="00BA63D5" w:rsidRDefault="00725C03" w:rsidP="001B0753">
      <w:pPr>
        <w:pStyle w:val="MediumGrid21"/>
        <w:ind w:left="720"/>
        <w:jc w:val="both"/>
        <w:outlineLvl w:val="0"/>
        <w:rPr>
          <w:del w:id="92" w:author="Adam Calhoun" w:date="2020-01-09T13:46:00Z"/>
          <w:rStyle w:val="None"/>
          <w:rFonts w:ascii="Times New Roman" w:hAnsi="Times New Roman"/>
          <w:sz w:val="24"/>
          <w:szCs w:val="24"/>
          <w:shd w:val="clear" w:color="auto" w:fill="FFFFFF"/>
        </w:rPr>
      </w:pPr>
      <w:del w:id="93" w:author="Adam Calhoun" w:date="2020-01-09T13:46:00Z">
        <w:r w:rsidRPr="00725C03" w:rsidDel="00BA63D5">
          <w:rPr>
            <w:rStyle w:val="None"/>
            <w:rFonts w:ascii="Times New Roman" w:hAnsi="Times New Roman"/>
            <w:sz w:val="24"/>
            <w:szCs w:val="24"/>
            <w:shd w:val="clear" w:color="auto" w:fill="FFFFFF"/>
          </w:rPr>
          <w:delText>Email: ili@princeton.edu</w:delText>
        </w:r>
      </w:del>
    </w:p>
    <w:p w14:paraId="2B402C94" w14:textId="2C7F4D99" w:rsidR="001B0753" w:rsidRPr="00725C03" w:rsidDel="00BA63D5" w:rsidRDefault="001B0753" w:rsidP="001B0753">
      <w:pPr>
        <w:pStyle w:val="MediumGrid21"/>
        <w:ind w:left="720"/>
        <w:jc w:val="both"/>
        <w:outlineLvl w:val="0"/>
        <w:rPr>
          <w:del w:id="94" w:author="Adam Calhoun" w:date="2020-01-09T13:46:00Z"/>
          <w:rStyle w:val="None"/>
          <w:rFonts w:ascii="Times New Roman" w:hAnsi="Times New Roman"/>
          <w:sz w:val="24"/>
          <w:szCs w:val="24"/>
          <w:shd w:val="clear" w:color="auto" w:fill="FFFFFF"/>
        </w:rPr>
      </w:pPr>
    </w:p>
    <w:p w14:paraId="57FAFE95" w14:textId="2AD0B0D6" w:rsidR="001B0753" w:rsidDel="00BA63D5" w:rsidRDefault="001B0753" w:rsidP="007A52CB">
      <w:pPr>
        <w:pStyle w:val="MediumGrid21"/>
        <w:ind w:left="720"/>
        <w:jc w:val="both"/>
        <w:outlineLvl w:val="0"/>
        <w:rPr>
          <w:del w:id="95" w:author="Adam Calhoun" w:date="2020-01-09T13:46:00Z"/>
          <w:rStyle w:val="None"/>
          <w:color w:val="FF0000"/>
          <w:u w:color="FF0000"/>
          <w:shd w:val="clear" w:color="auto" w:fill="FFFFFF"/>
        </w:rPr>
      </w:pPr>
    </w:p>
    <w:p w14:paraId="53058BA5" w14:textId="2529546A" w:rsidR="005F7822" w:rsidRPr="00C00776" w:rsidDel="00BA63D5" w:rsidRDefault="005F7822" w:rsidP="005F7822">
      <w:pPr>
        <w:pStyle w:val="MediumGrid21"/>
        <w:ind w:left="720"/>
        <w:jc w:val="both"/>
        <w:rPr>
          <w:del w:id="96" w:author="Adam Calhoun" w:date="2020-01-09T13:46:00Z"/>
          <w:rFonts w:ascii="Times New Roman" w:eastAsia="Times New Roman" w:hAnsi="Times New Roman"/>
          <w:sz w:val="24"/>
          <w:szCs w:val="24"/>
          <w:shd w:val="clear" w:color="auto" w:fill="FFFFFF"/>
        </w:rPr>
      </w:pPr>
      <w:del w:id="97" w:author="Adam Calhoun" w:date="2020-01-09T13:46:00Z">
        <w:r w:rsidRPr="00C00776" w:rsidDel="00BA63D5">
          <w:rPr>
            <w:rFonts w:ascii="Times New Roman" w:eastAsia="Times New Roman" w:hAnsi="Times New Roman"/>
            <w:sz w:val="24"/>
            <w:szCs w:val="24"/>
            <w:shd w:val="clear" w:color="auto" w:fill="FFFFFF"/>
          </w:rPr>
          <w:delText xml:space="preserve">Nicholas Hoang, Undergraduate Student </w:delText>
        </w:r>
      </w:del>
    </w:p>
    <w:p w14:paraId="16CB19E7" w14:textId="075A4687" w:rsidR="005F7822" w:rsidDel="00BA63D5" w:rsidRDefault="005F7822" w:rsidP="005F7822">
      <w:pPr>
        <w:pStyle w:val="MediumGrid21"/>
        <w:ind w:left="720"/>
        <w:jc w:val="both"/>
        <w:rPr>
          <w:del w:id="98" w:author="Adam Calhoun" w:date="2020-01-09T13:46:00Z"/>
          <w:rFonts w:ascii="Times New Roman" w:eastAsia="Times New Roman" w:hAnsi="Times New Roman"/>
          <w:sz w:val="24"/>
          <w:szCs w:val="24"/>
          <w:shd w:val="clear" w:color="auto" w:fill="FFFFFF"/>
        </w:rPr>
      </w:pPr>
      <w:del w:id="99" w:author="Adam Calhoun" w:date="2020-01-09T13:46:00Z">
        <w:r w:rsidRPr="00C00776" w:rsidDel="00BA63D5">
          <w:rPr>
            <w:rFonts w:ascii="Times New Roman" w:eastAsia="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"mailto:nhoang@princeton.edu" </w:delInstrText>
        </w:r>
        <w:r w:rsidR="00403669" w:rsidDel="00BA63D5">
          <w:fldChar w:fldCharType="separate"/>
        </w:r>
        <w:r w:rsidR="00E41141" w:rsidRPr="00A41530" w:rsidDel="00BA63D5">
          <w:rPr>
            <w:rStyle w:val="Hyperlink"/>
            <w:rFonts w:ascii="Times New Roman" w:eastAsia="Times New Roman" w:hAnsi="Times New Roman"/>
            <w:sz w:val="24"/>
            <w:szCs w:val="24"/>
            <w:shd w:val="clear" w:color="auto" w:fill="FFFFFF"/>
          </w:rPr>
          <w:delText>nhoang@princeton.edu</w:delText>
        </w:r>
        <w:r w:rsidR="00403669" w:rsidDel="00BA63D5">
          <w:rPr>
            <w:rStyle w:val="Hyperlink"/>
            <w:rFonts w:ascii="Times New Roman" w:eastAsia="Times New Roman" w:hAnsi="Times New Roman"/>
            <w:sz w:val="24"/>
            <w:szCs w:val="24"/>
            <w:shd w:val="clear" w:color="auto" w:fill="FFFFFF"/>
          </w:rPr>
          <w:fldChar w:fldCharType="end"/>
        </w:r>
      </w:del>
    </w:p>
    <w:p w14:paraId="750C768D" w14:textId="2D5069DB" w:rsidR="00E41141" w:rsidRPr="00C00776" w:rsidDel="00BA63D5" w:rsidRDefault="00E41141" w:rsidP="005F7822">
      <w:pPr>
        <w:pStyle w:val="MediumGrid21"/>
        <w:ind w:left="720"/>
        <w:jc w:val="both"/>
        <w:rPr>
          <w:del w:id="100" w:author="Adam Calhoun" w:date="2020-01-09T13:46:00Z"/>
          <w:rFonts w:ascii="Times New Roman" w:eastAsia="Times New Roman" w:hAnsi="Times New Roman"/>
          <w:sz w:val="24"/>
          <w:szCs w:val="24"/>
          <w:shd w:val="clear" w:color="auto" w:fill="FFFFFF"/>
        </w:rPr>
      </w:pPr>
    </w:p>
    <w:p w14:paraId="79C9191D" w14:textId="0FE057B4" w:rsidR="005D6496" w:rsidRPr="00C00776" w:rsidDel="00BA63D5" w:rsidRDefault="005D6496" w:rsidP="005D6496">
      <w:pPr>
        <w:pStyle w:val="MediumGrid21"/>
        <w:ind w:left="720"/>
        <w:jc w:val="both"/>
        <w:rPr>
          <w:del w:id="101" w:author="Adam Calhoun" w:date="2020-01-09T13:46:00Z"/>
          <w:rFonts w:ascii="Times New Roman" w:eastAsia="Times New Roman" w:hAnsi="Times New Roman"/>
          <w:sz w:val="24"/>
          <w:szCs w:val="24"/>
          <w:shd w:val="clear" w:color="auto" w:fill="FFFFFF"/>
        </w:rPr>
      </w:pPr>
      <w:del w:id="102" w:author="Adam Calhoun" w:date="2020-01-09T13:46:00Z">
        <w:r w:rsidDel="00BA63D5">
          <w:rPr>
            <w:rFonts w:ascii="Times New Roman" w:eastAsia="Times New Roman" w:hAnsi="Times New Roman"/>
            <w:sz w:val="24"/>
            <w:szCs w:val="24"/>
            <w:shd w:val="clear" w:color="auto" w:fill="FFFFFF"/>
          </w:rPr>
          <w:delText>Nicole</w:delText>
        </w:r>
        <w:r w:rsidRPr="00C00776" w:rsidDel="00BA63D5">
          <w:rPr>
            <w:rFonts w:ascii="Times New Roman" w:eastAsia="Times New Roman" w:hAnsi="Times New Roman"/>
            <w:sz w:val="24"/>
            <w:szCs w:val="24"/>
            <w:shd w:val="clear" w:color="auto" w:fill="FFFFFF"/>
          </w:rPr>
          <w:delText xml:space="preserve"> </w:delText>
        </w:r>
        <w:r w:rsidDel="00BA63D5">
          <w:rPr>
            <w:rFonts w:ascii="Times New Roman" w:eastAsia="Times New Roman" w:hAnsi="Times New Roman"/>
            <w:sz w:val="24"/>
            <w:szCs w:val="24"/>
            <w:shd w:val="clear" w:color="auto" w:fill="FFFFFF"/>
          </w:rPr>
          <w:delText>Drummond</w:delText>
        </w:r>
        <w:r w:rsidRPr="00C00776" w:rsidDel="00BA63D5">
          <w:rPr>
            <w:rFonts w:ascii="Times New Roman" w:eastAsia="Times New Roman" w:hAnsi="Times New Roman"/>
            <w:sz w:val="24"/>
            <w:szCs w:val="24"/>
            <w:shd w:val="clear" w:color="auto" w:fill="FFFFFF"/>
          </w:rPr>
          <w:delText xml:space="preserve">, </w:delText>
        </w:r>
        <w:r w:rsidDel="00BA63D5">
          <w:rPr>
            <w:rFonts w:ascii="Times New Roman" w:eastAsia="Times New Roman" w:hAnsi="Times New Roman"/>
            <w:sz w:val="24"/>
            <w:szCs w:val="24"/>
            <w:shd w:val="clear" w:color="auto" w:fill="FFFFFF"/>
          </w:rPr>
          <w:delText>Graduate</w:delText>
        </w:r>
        <w:r w:rsidRPr="00C00776" w:rsidDel="00BA63D5">
          <w:rPr>
            <w:rFonts w:ascii="Times New Roman" w:eastAsia="Times New Roman" w:hAnsi="Times New Roman"/>
            <w:sz w:val="24"/>
            <w:szCs w:val="24"/>
            <w:shd w:val="clear" w:color="auto" w:fill="FFFFFF"/>
          </w:rPr>
          <w:delText xml:space="preserve"> Student </w:delText>
        </w:r>
      </w:del>
    </w:p>
    <w:p w14:paraId="32D55A1B" w14:textId="5C0CAF19" w:rsidR="005D6496" w:rsidDel="00BA63D5" w:rsidRDefault="005D6496" w:rsidP="005D6496">
      <w:pPr>
        <w:pStyle w:val="MediumGrid21"/>
        <w:ind w:left="720"/>
        <w:jc w:val="both"/>
        <w:rPr>
          <w:del w:id="103" w:author="Adam Calhoun" w:date="2020-01-09T13:46:00Z"/>
          <w:rFonts w:ascii="Times New Roman" w:eastAsia="Times New Roman" w:hAnsi="Times New Roman"/>
          <w:sz w:val="24"/>
          <w:szCs w:val="24"/>
          <w:shd w:val="clear" w:color="auto" w:fill="FFFFFF"/>
        </w:rPr>
      </w:pPr>
      <w:del w:id="104" w:author="Adam Calhoun" w:date="2020-01-09T13:46:00Z">
        <w:r w:rsidRPr="00C00776" w:rsidDel="00BA63D5">
          <w:rPr>
            <w:rFonts w:ascii="Times New Roman" w:eastAsia="Times New Roman" w:hAnsi="Times New Roman"/>
            <w:sz w:val="24"/>
            <w:szCs w:val="24"/>
            <w:shd w:val="clear" w:color="auto" w:fill="FFFFFF"/>
          </w:rPr>
          <w:delText xml:space="preserve">Email: </w:delText>
        </w:r>
        <w:r w:rsidR="00403669" w:rsidDel="00BA63D5">
          <w:fldChar w:fldCharType="begin"/>
        </w:r>
        <w:r w:rsidR="00403669" w:rsidDel="00BA63D5">
          <w:delInstrText xml:space="preserve"> HYPERLINK "mailto:nicoled@princeton.edu" </w:delInstrText>
        </w:r>
        <w:r w:rsidR="00403669" w:rsidDel="00BA63D5">
          <w:fldChar w:fldCharType="separate"/>
        </w:r>
        <w:r w:rsidR="00E41141" w:rsidRPr="00A41530" w:rsidDel="00BA63D5">
          <w:rPr>
            <w:rStyle w:val="Hyperlink"/>
            <w:rFonts w:ascii="Times New Roman" w:eastAsia="Times New Roman" w:hAnsi="Times New Roman"/>
            <w:sz w:val="24"/>
            <w:szCs w:val="24"/>
            <w:shd w:val="clear" w:color="auto" w:fill="FFFFFF"/>
          </w:rPr>
          <w:delText>nicoled@princeton.edu</w:delText>
        </w:r>
        <w:r w:rsidR="00403669" w:rsidDel="00BA63D5">
          <w:rPr>
            <w:rStyle w:val="Hyperlink"/>
            <w:rFonts w:ascii="Times New Roman" w:eastAsia="Times New Roman" w:hAnsi="Times New Roman"/>
            <w:sz w:val="24"/>
            <w:szCs w:val="24"/>
            <w:shd w:val="clear" w:color="auto" w:fill="FFFFFF"/>
          </w:rPr>
          <w:fldChar w:fldCharType="end"/>
        </w:r>
      </w:del>
    </w:p>
    <w:p w14:paraId="7959052F" w14:textId="6DA633C9" w:rsidR="00E41141" w:rsidDel="00BA63D5" w:rsidRDefault="00E41141" w:rsidP="005D6496">
      <w:pPr>
        <w:pStyle w:val="MediumGrid21"/>
        <w:ind w:left="720"/>
        <w:jc w:val="both"/>
        <w:rPr>
          <w:del w:id="105" w:author="Adam Calhoun" w:date="2020-01-09T13:46:00Z"/>
          <w:rFonts w:ascii="Times New Roman" w:eastAsia="Times New Roman" w:hAnsi="Times New Roman"/>
          <w:sz w:val="24"/>
          <w:szCs w:val="24"/>
          <w:shd w:val="clear" w:color="auto" w:fill="FFFFFF"/>
        </w:rPr>
      </w:pPr>
    </w:p>
    <w:p w14:paraId="08434C89" w14:textId="37AFB3C4" w:rsidR="00E41141" w:rsidDel="00BA63D5" w:rsidRDefault="00E41141" w:rsidP="005D6496">
      <w:pPr>
        <w:pStyle w:val="MediumGrid21"/>
        <w:ind w:left="720"/>
        <w:jc w:val="both"/>
        <w:rPr>
          <w:del w:id="106" w:author="Adam Calhoun" w:date="2020-01-09T13:46:00Z"/>
          <w:rFonts w:ascii="Times New Roman" w:eastAsia="Times New Roman" w:hAnsi="Times New Roman"/>
          <w:sz w:val="24"/>
          <w:szCs w:val="24"/>
          <w:shd w:val="clear" w:color="auto" w:fill="FFFFFF"/>
        </w:rPr>
      </w:pPr>
      <w:del w:id="107" w:author="Adam Calhoun" w:date="2020-01-09T13:46:00Z">
        <w:r w:rsidDel="00BA63D5">
          <w:rPr>
            <w:rFonts w:ascii="Times New Roman" w:eastAsia="Times New Roman" w:hAnsi="Times New Roman"/>
            <w:sz w:val="24"/>
            <w:szCs w:val="24"/>
            <w:shd w:val="clear" w:color="auto" w:fill="FFFFFF"/>
          </w:rPr>
          <w:delText>Sam Zorowitz, Graduate Student</w:delText>
        </w:r>
      </w:del>
    </w:p>
    <w:p w14:paraId="4A9BE6E5" w14:textId="6419AFDE" w:rsidR="00E41141" w:rsidRPr="00C00776" w:rsidDel="00BA63D5" w:rsidRDefault="00E41141" w:rsidP="005D6496">
      <w:pPr>
        <w:pStyle w:val="MediumGrid21"/>
        <w:ind w:left="720"/>
        <w:jc w:val="both"/>
        <w:rPr>
          <w:del w:id="108" w:author="Adam Calhoun" w:date="2020-01-09T13:46:00Z"/>
          <w:rFonts w:ascii="Times New Roman" w:eastAsia="Times New Roman" w:hAnsi="Times New Roman"/>
          <w:sz w:val="24"/>
          <w:szCs w:val="24"/>
          <w:shd w:val="clear" w:color="auto" w:fill="FFFFFF"/>
        </w:rPr>
      </w:pPr>
      <w:del w:id="109" w:author="Adam Calhoun" w:date="2020-01-09T13:46:00Z">
        <w:r w:rsidDel="00BA63D5">
          <w:rPr>
            <w:rFonts w:ascii="Times New Roman" w:eastAsia="Times New Roman" w:hAnsi="Times New Roman"/>
            <w:sz w:val="24"/>
            <w:szCs w:val="24"/>
            <w:shd w:val="clear" w:color="auto" w:fill="FFFFFF"/>
          </w:rPr>
          <w:delText xml:space="preserve">Email: </w:delText>
        </w:r>
        <w:r w:rsidRPr="00E41141" w:rsidDel="00BA63D5">
          <w:rPr>
            <w:rFonts w:ascii="Times New Roman" w:eastAsia="Times New Roman" w:hAnsi="Times New Roman"/>
            <w:sz w:val="24"/>
            <w:szCs w:val="24"/>
            <w:shd w:val="clear" w:color="auto" w:fill="FFFFFF"/>
          </w:rPr>
          <w:delText>zorowitz@princeton.edu</w:delText>
        </w:r>
      </w:del>
    </w:p>
    <w:p w14:paraId="08AD680C" w14:textId="77777777" w:rsidR="007437B9" w:rsidRDefault="007437B9">
      <w:pPr>
        <w:pStyle w:val="MediumGrid21"/>
        <w:ind w:left="720"/>
        <w:jc w:val="both"/>
        <w:rPr>
          <w:rStyle w:val="None"/>
          <w:color w:val="FF0000"/>
          <w:u w:color="FF0000"/>
          <w:shd w:val="clear" w:color="auto" w:fill="FFFFFF"/>
        </w:rPr>
      </w:pPr>
    </w:p>
    <w:p w14:paraId="7F7D3F84" w14:textId="3F5FDC07" w:rsidR="007437B9" w:rsidRDefault="00376758">
      <w:pPr>
        <w:pStyle w:val="MediumShading1-Accent11"/>
        <w:numPr>
          <w:ilvl w:val="0"/>
          <w:numId w:val="3"/>
        </w:numPr>
        <w:jc w:val="both"/>
        <w:rPr>
          <w:rStyle w:val="None"/>
          <w:sz w:val="24"/>
          <w:szCs w:val="24"/>
        </w:rPr>
      </w:pPr>
      <w:r>
        <w:rPr>
          <w:rStyle w:val="None"/>
          <w:sz w:val="24"/>
          <w:szCs w:val="24"/>
        </w:rPr>
        <w:t xml:space="preserve">Check if data will be collected from or about any of the following protected populations:  </w:t>
      </w:r>
      <w:commentRangeStart w:id="110"/>
      <w:ins w:id="111" w:author="Adam Calhoun" w:date="2020-01-09T13:47:00Z">
        <w:r w:rsidR="009B559D">
          <w:rPr>
            <w:rStyle w:val="None"/>
            <w:rFonts w:ascii="Arial Unicode MS" w:hAnsi="Arial Unicode MS"/>
            <w:sz w:val="24"/>
            <w:szCs w:val="24"/>
          </w:rPr>
          <w:t>□</w:t>
        </w:r>
        <w:commentRangeEnd w:id="110"/>
        <w:r w:rsidR="009B559D">
          <w:rPr>
            <w:rStyle w:val="CommentReference"/>
          </w:rPr>
          <w:commentReference w:id="110"/>
        </w:r>
      </w:ins>
      <w:del w:id="112" w:author="Adam Calhoun" w:date="2020-01-09T13:47:00Z">
        <w:r w:rsidDel="009B559D">
          <w:rPr>
            <w:rStyle w:val="None"/>
            <w:rFonts w:ascii="Arial Unicode MS" w:hAnsi="Arial Unicode MS"/>
            <w:sz w:val="24"/>
            <w:szCs w:val="24"/>
          </w:rPr>
          <w:delText>⌧</w:delText>
        </w:r>
      </w:del>
      <w:r>
        <w:rPr>
          <w:rStyle w:val="None"/>
          <w:rFonts w:ascii="Times New Roman" w:hAnsi="Times New Roman"/>
          <w:sz w:val="24"/>
          <w:szCs w:val="24"/>
        </w:rPr>
        <w:t xml:space="preserve"> minors</w:t>
      </w:r>
      <w:r>
        <w:rPr>
          <w:rStyle w:val="None"/>
          <w:rFonts w:ascii="Arial Unicode MS" w:hAnsi="Arial Unicode MS"/>
          <w:sz w:val="24"/>
          <w:szCs w:val="24"/>
        </w:rPr>
        <w:t xml:space="preserve"> □</w:t>
      </w:r>
      <w:r>
        <w:rPr>
          <w:rStyle w:val="None"/>
          <w:rFonts w:ascii="Times New Roman" w:hAnsi="Times New Roman"/>
          <w:sz w:val="24"/>
          <w:szCs w:val="24"/>
        </w:rPr>
        <w:t xml:space="preserve"> prisoners</w:t>
      </w:r>
      <w:r>
        <w:rPr>
          <w:rStyle w:val="None"/>
          <w:rFonts w:ascii="Arial Unicode MS" w:hAnsi="Arial Unicode MS"/>
          <w:sz w:val="24"/>
          <w:szCs w:val="24"/>
        </w:rPr>
        <w:t xml:space="preserve"> □</w:t>
      </w:r>
      <w:r>
        <w:rPr>
          <w:rStyle w:val="None"/>
          <w:rFonts w:ascii="Times New Roman" w:hAnsi="Times New Roman"/>
          <w:sz w:val="24"/>
          <w:szCs w:val="24"/>
        </w:rPr>
        <w:t xml:space="preserve"> pregnant women</w:t>
      </w:r>
      <w:r>
        <w:rPr>
          <w:rStyle w:val="None"/>
          <w:rFonts w:ascii="Arial Unicode MS" w:hAnsi="Arial Unicode MS"/>
          <w:sz w:val="24"/>
          <w:szCs w:val="24"/>
        </w:rPr>
        <w:t xml:space="preserve"> □</w:t>
      </w:r>
      <w:r>
        <w:rPr>
          <w:rStyle w:val="None"/>
          <w:rFonts w:ascii="Times New Roman" w:hAnsi="Times New Roman"/>
          <w:sz w:val="24"/>
          <w:szCs w:val="24"/>
        </w:rPr>
        <w:t xml:space="preserve"> fetuses</w:t>
      </w:r>
      <w:r>
        <w:rPr>
          <w:rStyle w:val="None"/>
          <w:rFonts w:ascii="Arial Unicode MS" w:hAnsi="Arial Unicode MS"/>
          <w:sz w:val="24"/>
          <w:szCs w:val="24"/>
        </w:rPr>
        <w:t xml:space="preserve"> □</w:t>
      </w:r>
      <w:r>
        <w:rPr>
          <w:rStyle w:val="None"/>
          <w:rFonts w:ascii="Times New Roman" w:hAnsi="Times New Roman"/>
          <w:sz w:val="24"/>
          <w:szCs w:val="24"/>
        </w:rPr>
        <w:t xml:space="preserve"> institutionalized mentally disabled (individuals residing as patients in an institution who are mentally ill or retarded; emotionally disturbed; psychotic; or senile).</w:t>
      </w:r>
    </w:p>
    <w:p w14:paraId="02FA9CC6" w14:textId="77777777" w:rsidR="007437B9" w:rsidRDefault="007437B9">
      <w:pPr>
        <w:pStyle w:val="MediumShading1-Accent11"/>
        <w:jc w:val="both"/>
        <w:rPr>
          <w:rFonts w:ascii="Times New Roman" w:eastAsia="Times New Roman" w:hAnsi="Times New Roman" w:cs="Times New Roman"/>
          <w:b/>
          <w:bCs/>
          <w:sz w:val="24"/>
          <w:szCs w:val="24"/>
        </w:rPr>
      </w:pPr>
    </w:p>
    <w:p w14:paraId="635D081B" w14:textId="77777777" w:rsidR="007437B9" w:rsidRDefault="00376758" w:rsidP="007A52CB">
      <w:pPr>
        <w:pStyle w:val="MediumShading1-Accent11"/>
        <w:jc w:val="both"/>
        <w:outlineLvl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PURPOSE AND BACKGROUND</w:t>
      </w:r>
    </w:p>
    <w:p w14:paraId="030CEC26" w14:textId="77777777" w:rsidR="007437B9" w:rsidRDefault="007437B9">
      <w:pPr>
        <w:pStyle w:val="MediumShading1-Accent11"/>
        <w:jc w:val="both"/>
        <w:rPr>
          <w:rFonts w:ascii="Times New Roman" w:eastAsia="Times New Roman" w:hAnsi="Times New Roman" w:cs="Times New Roman"/>
          <w:sz w:val="24"/>
          <w:szCs w:val="24"/>
        </w:rPr>
      </w:pPr>
    </w:p>
    <w:p w14:paraId="21CC2D59" w14:textId="77777777"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present protocol is intended to cover a range of studies, all employing similar behavioral paradigms. This protocol incorporates several aims covered by this lab. These aims are </w:t>
      </w:r>
    </w:p>
    <w:p w14:paraId="30F46403" w14:textId="1CB989E9" w:rsidR="007437B9" w:rsidRDefault="00376758">
      <w:pPr>
        <w:pStyle w:val="MediumShading1-Accent11"/>
        <w:ind w:left="360" w:firstLine="360"/>
        <w:jc w:val="both"/>
        <w:rPr>
          <w:rStyle w:val="None"/>
          <w:rFonts w:ascii="Times New Roman" w:eastAsia="Times New Roman" w:hAnsi="Times New Roman" w:cs="Times New Roman"/>
          <w:sz w:val="24"/>
          <w:szCs w:val="24"/>
        </w:rPr>
      </w:pPr>
      <w:r>
        <w:rPr>
          <w:rStyle w:val="None"/>
          <w:rFonts w:ascii="Times New Roman" w:hAnsi="Times New Roman"/>
          <w:i/>
          <w:iCs/>
          <w:sz w:val="24"/>
          <w:szCs w:val="24"/>
        </w:rPr>
        <w:t xml:space="preserve">1) </w:t>
      </w:r>
      <w:r>
        <w:rPr>
          <w:rStyle w:val="None"/>
          <w:rFonts w:ascii="Times New Roman" w:hAnsi="Times New Roman"/>
          <w:sz w:val="24"/>
          <w:szCs w:val="24"/>
        </w:rPr>
        <w:t xml:space="preserve">Understanding </w:t>
      </w:r>
      <w:ins w:id="113" w:author="Adam Calhoun" w:date="2020-01-09T13:56:00Z">
        <w:r w:rsidR="008A6660" w:rsidRPr="008A6660">
          <w:rPr>
            <w:rFonts w:ascii="Times New Roman" w:hAnsi="Times New Roman"/>
            <w:sz w:val="24"/>
            <w:szCs w:val="24"/>
          </w:rPr>
          <w:t>whether there is a consistent definition of behavior that is used among researchers</w:t>
        </w:r>
      </w:ins>
      <w:del w:id="114" w:author="Adam Calhoun" w:date="2020-01-09T13:56:00Z">
        <w:r w:rsidDel="008A6660">
          <w:rPr>
            <w:rStyle w:val="None"/>
            <w:rFonts w:ascii="Times New Roman" w:hAnsi="Times New Roman"/>
            <w:sz w:val="24"/>
            <w:szCs w:val="24"/>
          </w:rPr>
          <w:delText>how humans learn about the statistical structure of their environment.</w:delText>
        </w:r>
      </w:del>
      <w:ins w:id="115" w:author="Adam Calhoun" w:date="2020-01-09T13:56:00Z">
        <w:r w:rsidR="008A6660">
          <w:rPr>
            <w:rStyle w:val="None"/>
            <w:rFonts w:ascii="Times New Roman" w:hAnsi="Times New Roman"/>
            <w:sz w:val="24"/>
            <w:szCs w:val="24"/>
          </w:rPr>
          <w:t>.</w:t>
        </w:r>
      </w:ins>
    </w:p>
    <w:p w14:paraId="2AAD85CE" w14:textId="765A0132" w:rsidR="007437B9" w:rsidRDefault="00376758">
      <w:pPr>
        <w:pStyle w:val="MediumShading1-Accent11"/>
        <w:ind w:left="360" w:firstLine="360"/>
        <w:jc w:val="both"/>
        <w:rPr>
          <w:rStyle w:val="None"/>
          <w:rFonts w:ascii="Times New Roman" w:eastAsia="Times New Roman" w:hAnsi="Times New Roman" w:cs="Times New Roman"/>
          <w:sz w:val="24"/>
          <w:szCs w:val="24"/>
        </w:rPr>
      </w:pPr>
      <w:r>
        <w:rPr>
          <w:rStyle w:val="None"/>
          <w:rFonts w:ascii="Times New Roman" w:hAnsi="Times New Roman"/>
          <w:i/>
          <w:iCs/>
          <w:sz w:val="24"/>
          <w:szCs w:val="24"/>
        </w:rPr>
        <w:t xml:space="preserve">2) </w:t>
      </w:r>
      <w:r>
        <w:rPr>
          <w:rStyle w:val="None"/>
          <w:rFonts w:ascii="Times New Roman" w:hAnsi="Times New Roman"/>
          <w:sz w:val="24"/>
          <w:szCs w:val="24"/>
        </w:rPr>
        <w:t xml:space="preserve">Understanding </w:t>
      </w:r>
      <w:ins w:id="116" w:author="Adam Calhoun" w:date="2020-01-09T13:56:00Z">
        <w:r w:rsidR="008A6660" w:rsidRPr="008A6660">
          <w:rPr>
            <w:rFonts w:ascii="Times New Roman" w:hAnsi="Times New Roman"/>
            <w:sz w:val="24"/>
            <w:szCs w:val="24"/>
          </w:rPr>
          <w:t>whether this definition is different between people who work in different subfields</w:t>
        </w:r>
      </w:ins>
      <w:del w:id="117" w:author="Adam Calhoun" w:date="2020-01-09T13:56:00Z">
        <w:r w:rsidDel="008A6660">
          <w:rPr>
            <w:rStyle w:val="None"/>
            <w:rFonts w:ascii="Times New Roman" w:hAnsi="Times New Roman"/>
            <w:sz w:val="24"/>
            <w:szCs w:val="24"/>
          </w:rPr>
          <w:delText>how humans decide what choices to make under uncertainty</w:delText>
        </w:r>
      </w:del>
      <w:r>
        <w:rPr>
          <w:rStyle w:val="None"/>
          <w:rFonts w:ascii="Times New Roman" w:hAnsi="Times New Roman"/>
          <w:sz w:val="24"/>
          <w:szCs w:val="24"/>
        </w:rPr>
        <w:t>.</w:t>
      </w:r>
    </w:p>
    <w:p w14:paraId="5DF30AF2" w14:textId="406E9CDD" w:rsidR="007437B9" w:rsidDel="008A6660" w:rsidRDefault="00376758" w:rsidP="008A6660">
      <w:pPr>
        <w:pStyle w:val="MediumShading1-Accent11"/>
        <w:jc w:val="both"/>
        <w:rPr>
          <w:del w:id="118" w:author="Adam Calhoun" w:date="2020-01-09T13:56:00Z"/>
          <w:rStyle w:val="None"/>
          <w:rFonts w:ascii="Times New Roman" w:eastAsia="Times New Roman" w:hAnsi="Times New Roman" w:cs="Times New Roman"/>
          <w:sz w:val="24"/>
          <w:szCs w:val="24"/>
        </w:rPr>
        <w:pPrChange w:id="119" w:author="Adam Calhoun" w:date="2020-01-09T13:56:00Z">
          <w:pPr>
            <w:pStyle w:val="MediumShading1-Accent11"/>
            <w:ind w:left="360" w:firstLine="360"/>
            <w:jc w:val="both"/>
          </w:pPr>
        </w:pPrChange>
      </w:pPr>
      <w:del w:id="120" w:author="Adam Calhoun" w:date="2020-01-09T13:56:00Z">
        <w:r w:rsidDel="008A6660">
          <w:rPr>
            <w:rStyle w:val="None"/>
            <w:rFonts w:ascii="Times New Roman" w:hAnsi="Times New Roman"/>
            <w:i/>
            <w:iCs/>
            <w:sz w:val="24"/>
            <w:szCs w:val="24"/>
          </w:rPr>
          <w:delText xml:space="preserve">3) </w:delText>
        </w:r>
        <w:r w:rsidDel="008A6660">
          <w:rPr>
            <w:rStyle w:val="None"/>
            <w:rFonts w:ascii="Times New Roman" w:hAnsi="Times New Roman"/>
            <w:sz w:val="24"/>
            <w:szCs w:val="24"/>
          </w:rPr>
          <w:delText>Understanding how humans learn from feedback about rewards.</w:delText>
        </w:r>
      </w:del>
    </w:p>
    <w:p w14:paraId="4FF7E152" w14:textId="67976938" w:rsidR="008D0D69" w:rsidRPr="004E0C35" w:rsidDel="008A6660" w:rsidRDefault="008D0D69" w:rsidP="008A6660">
      <w:pPr>
        <w:pStyle w:val="MediumGrid2-Accent11"/>
        <w:ind w:left="360"/>
        <w:jc w:val="both"/>
        <w:rPr>
          <w:del w:id="121" w:author="Adam Calhoun" w:date="2020-01-09T13:56:00Z"/>
          <w:rFonts w:ascii="Times New Roman" w:hAnsi="Times New Roman"/>
          <w:sz w:val="24"/>
        </w:rPr>
        <w:pPrChange w:id="122" w:author="Adam Calhoun" w:date="2020-01-09T13:56:00Z">
          <w:pPr>
            <w:pStyle w:val="MediumGrid2-Accent11"/>
            <w:ind w:left="720"/>
            <w:jc w:val="both"/>
          </w:pPr>
        </w:pPrChange>
      </w:pPr>
      <w:del w:id="123" w:author="Adam Calhoun" w:date="2020-01-09T13:56:00Z">
        <w:r w:rsidRPr="00C00776" w:rsidDel="008A6660">
          <w:rPr>
            <w:rFonts w:ascii="Times New Roman" w:eastAsia="Times New Roman" w:hAnsi="Times New Roman"/>
            <w:i/>
            <w:sz w:val="24"/>
            <w:lang w:eastAsia="ar-SA"/>
          </w:rPr>
          <w:delText xml:space="preserve">4) </w:delText>
        </w:r>
        <w:r w:rsidRPr="00C00776" w:rsidDel="008A6660">
          <w:rPr>
            <w:rFonts w:ascii="Times New Roman" w:eastAsia="Times New Roman" w:hAnsi="Times New Roman"/>
            <w:sz w:val="24"/>
            <w:lang w:eastAsia="ar-SA"/>
          </w:rPr>
          <w:delText>Understanding how certain induced affects influence how humans decide what choices to make under uncertainty.</w:delText>
        </w:r>
      </w:del>
    </w:p>
    <w:p w14:paraId="738BE6D8" w14:textId="77777777" w:rsidR="007437B9" w:rsidRDefault="007437B9" w:rsidP="008A6660">
      <w:pPr>
        <w:pStyle w:val="MediumShading1-Accent11"/>
        <w:ind w:left="360"/>
        <w:jc w:val="both"/>
        <w:rPr>
          <w:rFonts w:ascii="Times New Roman" w:eastAsia="Times New Roman" w:hAnsi="Times New Roman" w:cs="Times New Roman"/>
        </w:rPr>
        <w:pPrChange w:id="124" w:author="Adam Calhoun" w:date="2020-01-09T13:56:00Z">
          <w:pPr>
            <w:pStyle w:val="MediumShading1-Accent11"/>
            <w:ind w:left="360" w:firstLine="360"/>
            <w:jc w:val="both"/>
          </w:pPr>
        </w:pPrChange>
      </w:pPr>
    </w:p>
    <w:p w14:paraId="5923E76D" w14:textId="11C14D15"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Data collected in these studies </w:t>
      </w:r>
      <w:del w:id="125" w:author="Adam Calhoun" w:date="2020-01-09T13:56:00Z">
        <w:r w:rsidDel="008A6660">
          <w:rPr>
            <w:rStyle w:val="None"/>
            <w:rFonts w:ascii="Times New Roman" w:hAnsi="Times New Roman"/>
            <w:sz w:val="24"/>
            <w:szCs w:val="24"/>
          </w:rPr>
          <w:delText>may be used to provide pilot data for imaging studies or be combined with data collected in imaging studies to help elucidate various neural mechanisms that we are studying.</w:delText>
        </w:r>
      </w:del>
      <w:ins w:id="126" w:author="Adam Calhoun" w:date="2020-01-09T13:56:00Z">
        <w:r w:rsidR="008A6660">
          <w:rPr>
            <w:rStyle w:val="None"/>
            <w:rFonts w:ascii="Times New Roman" w:hAnsi="Times New Roman"/>
            <w:sz w:val="24"/>
            <w:szCs w:val="24"/>
          </w:rPr>
          <w:t>will be used for further analysis.</w:t>
        </w:r>
      </w:ins>
    </w:p>
    <w:p w14:paraId="51721D49" w14:textId="77777777" w:rsidR="007437B9" w:rsidRDefault="007437B9">
      <w:pPr>
        <w:pStyle w:val="MediumShading1-Accent11"/>
        <w:ind w:left="360"/>
        <w:jc w:val="both"/>
        <w:rPr>
          <w:rFonts w:ascii="Times New Roman" w:eastAsia="Times New Roman" w:hAnsi="Times New Roman" w:cs="Times New Roman"/>
          <w:sz w:val="24"/>
          <w:szCs w:val="24"/>
        </w:rPr>
      </w:pPr>
    </w:p>
    <w:p w14:paraId="21DA4772" w14:textId="77777777" w:rsidR="007437B9" w:rsidRDefault="00376758">
      <w:pPr>
        <w:pStyle w:val="MediumShading1-Accent11"/>
        <w:numPr>
          <w:ilvl w:val="0"/>
          <w:numId w:val="2"/>
        </w:numPr>
        <w:jc w:val="both"/>
        <w:rPr>
          <w:rStyle w:val="None"/>
          <w:rFonts w:ascii="Times New Roman" w:eastAsia="Times New Roman" w:hAnsi="Times New Roman" w:cs="Times New Roman"/>
          <w:sz w:val="24"/>
          <w:szCs w:val="24"/>
        </w:rPr>
      </w:pPr>
      <w:r>
        <w:rPr>
          <w:rStyle w:val="None"/>
          <w:rFonts w:ascii="Times New Roman" w:hAnsi="Times New Roman"/>
          <w:b/>
          <w:bCs/>
          <w:sz w:val="24"/>
          <w:szCs w:val="24"/>
        </w:rPr>
        <w:t>STUDY DESIGN, PROCEDURES, AND ANALYSIS PLAN</w:t>
      </w:r>
    </w:p>
    <w:p w14:paraId="4DF3B6A8" w14:textId="77777777" w:rsidR="007437B9" w:rsidRDefault="007437B9" w:rsidP="008A6660">
      <w:pPr>
        <w:pStyle w:val="MediumShading1-Accent11"/>
        <w:jc w:val="both"/>
        <w:rPr>
          <w:rFonts w:ascii="Times New Roman" w:eastAsia="Times New Roman" w:hAnsi="Times New Roman" w:cs="Times New Roman"/>
          <w:sz w:val="24"/>
          <w:szCs w:val="24"/>
        </w:rPr>
        <w:pPrChange w:id="127" w:author="Adam Calhoun" w:date="2020-01-09T13:56:00Z">
          <w:pPr>
            <w:pStyle w:val="MediumShading1-Accent11"/>
            <w:ind w:left="720"/>
            <w:jc w:val="both"/>
          </w:pPr>
        </w:pPrChange>
      </w:pPr>
    </w:p>
    <w:p w14:paraId="19B3277F" w14:textId="77777777" w:rsidR="007437B9" w:rsidRDefault="00376758">
      <w:pPr>
        <w:tabs>
          <w:tab w:val="left" w:pos="450"/>
        </w:tabs>
        <w:suppressAutoHyphens/>
        <w:ind w:left="45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Although our planned experiments deal with the effects of a range of manipulations of human performance and decision making, all have a similar structure. The specific task that subjects will perform will vary according to the specific experiment, but in general participants will be presented with visual and/or auditory stimuli on a computer monitor and/or via standard speakers or headphones, and then be asked to make a decision, either a judgment about the stimuli, a prediction about the next stimulus, or a choice between several stimuli. In some trials, participants will receive feedback (a positive or negative number of points or cents accrued presented on the monitor, or a picture of a small food item such as an </w:t>
      </w:r>
      <w:proofErr w:type="spellStart"/>
      <w:r>
        <w:rPr>
          <w:rStyle w:val="None"/>
          <w:rFonts w:ascii="Times New Roman" w:hAnsi="Times New Roman"/>
          <w:sz w:val="24"/>
          <w:szCs w:val="24"/>
        </w:rPr>
        <w:t>m&amp;m</w:t>
      </w:r>
      <w:proofErr w:type="spellEnd"/>
      <w:r>
        <w:rPr>
          <w:rStyle w:val="None"/>
          <w:rFonts w:ascii="Times New Roman" w:hAnsi="Times New Roman"/>
          <w:sz w:val="24"/>
          <w:szCs w:val="24"/>
        </w:rPr>
        <w:t xml:space="preserve"> candy, or a small quantity (~1ml) of juice or water reward delivered orally through a plastic tube fastened to a pacifier held in the participant’s mouth) following their decision. </w:t>
      </w:r>
    </w:p>
    <w:p w14:paraId="08FEEC29" w14:textId="7260EAFE" w:rsidR="007437B9" w:rsidRDefault="00376758" w:rsidP="00774D94">
      <w:pPr>
        <w:tabs>
          <w:tab w:val="left" w:pos="450"/>
        </w:tabs>
        <w:suppressAutoHyphens/>
        <w:ind w:left="45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experiments will be conducted in two forms, </w:t>
      </w:r>
      <w:r w:rsidR="008A6F34">
        <w:rPr>
          <w:rStyle w:val="None"/>
          <w:rFonts w:ascii="Times New Roman" w:hAnsi="Times New Roman"/>
          <w:sz w:val="24"/>
          <w:szCs w:val="24"/>
        </w:rPr>
        <w:t>either</w:t>
      </w:r>
      <w:r w:rsidR="0050692F">
        <w:rPr>
          <w:rStyle w:val="None"/>
          <w:rFonts w:ascii="Times New Roman" w:hAnsi="Times New Roman"/>
          <w:sz w:val="24"/>
          <w:szCs w:val="24"/>
        </w:rPr>
        <w:t xml:space="preserve"> </w:t>
      </w:r>
      <w:r>
        <w:rPr>
          <w:rStyle w:val="None"/>
          <w:rFonts w:ascii="Times New Roman" w:hAnsi="Times New Roman"/>
          <w:sz w:val="24"/>
          <w:szCs w:val="24"/>
        </w:rPr>
        <w:t>in</w:t>
      </w:r>
      <w:r w:rsidR="008A6F34">
        <w:rPr>
          <w:rStyle w:val="None"/>
          <w:rFonts w:ascii="Times New Roman" w:hAnsi="Times New Roman"/>
          <w:sz w:val="24"/>
          <w:szCs w:val="24"/>
        </w:rPr>
        <w:t>-</w:t>
      </w:r>
      <w:r>
        <w:rPr>
          <w:rStyle w:val="None"/>
          <w:rFonts w:ascii="Times New Roman" w:hAnsi="Times New Roman"/>
          <w:sz w:val="24"/>
          <w:szCs w:val="24"/>
        </w:rPr>
        <w:t xml:space="preserve">person </w:t>
      </w:r>
      <w:r w:rsidR="008A6F34">
        <w:rPr>
          <w:rStyle w:val="None"/>
          <w:rFonts w:ascii="Times New Roman" w:hAnsi="Times New Roman"/>
          <w:sz w:val="24"/>
          <w:szCs w:val="24"/>
        </w:rPr>
        <w:t>or</w:t>
      </w:r>
      <w:r>
        <w:rPr>
          <w:rStyle w:val="None"/>
          <w:rFonts w:ascii="Times New Roman" w:hAnsi="Times New Roman"/>
          <w:sz w:val="24"/>
          <w:szCs w:val="24"/>
        </w:rPr>
        <w:t xml:space="preserve"> online</w:t>
      </w:r>
      <w:r w:rsidR="0050692F">
        <w:rPr>
          <w:rStyle w:val="None"/>
          <w:rFonts w:ascii="Times New Roman" w:hAnsi="Times New Roman"/>
          <w:sz w:val="24"/>
          <w:szCs w:val="24"/>
        </w:rPr>
        <w:t xml:space="preserve">. Online experiments will be divided into: 1) online experiments run via Princeton’s </w:t>
      </w:r>
      <w:r w:rsidR="00B72DD7">
        <w:rPr>
          <w:rStyle w:val="None"/>
          <w:rFonts w:ascii="Times New Roman" w:hAnsi="Times New Roman"/>
          <w:sz w:val="24"/>
          <w:szCs w:val="24"/>
        </w:rPr>
        <w:t>SONA student</w:t>
      </w:r>
      <w:r w:rsidR="0050692F">
        <w:rPr>
          <w:rStyle w:val="None"/>
          <w:rFonts w:ascii="Times New Roman" w:hAnsi="Times New Roman"/>
          <w:sz w:val="24"/>
          <w:szCs w:val="24"/>
        </w:rPr>
        <w:t xml:space="preserve"> subject pool and 2) online experiments run </w:t>
      </w:r>
      <w:r w:rsidR="00B72DD7">
        <w:rPr>
          <w:rStyle w:val="None"/>
          <w:rFonts w:ascii="Times New Roman" w:hAnsi="Times New Roman"/>
          <w:sz w:val="24"/>
          <w:szCs w:val="24"/>
        </w:rPr>
        <w:t>via</w:t>
      </w:r>
      <w:r>
        <w:rPr>
          <w:rStyle w:val="None"/>
          <w:rFonts w:ascii="Times New Roman" w:hAnsi="Times New Roman"/>
          <w:sz w:val="24"/>
          <w:szCs w:val="24"/>
        </w:rPr>
        <w:t xml:space="preserve"> </w:t>
      </w:r>
      <w:proofErr w:type="spellStart"/>
      <w:r>
        <w:rPr>
          <w:rStyle w:val="None"/>
          <w:rFonts w:ascii="Times New Roman" w:hAnsi="Times New Roman"/>
          <w:sz w:val="24"/>
          <w:szCs w:val="24"/>
        </w:rPr>
        <w:t>Amazon.com’s</w:t>
      </w:r>
      <w:proofErr w:type="spellEnd"/>
      <w:r>
        <w:rPr>
          <w:rStyle w:val="None"/>
          <w:rFonts w:ascii="Times New Roman" w:hAnsi="Times New Roman"/>
          <w:sz w:val="24"/>
          <w:szCs w:val="24"/>
        </w:rPr>
        <w:t xml:space="preserve"> Mechanical Turk service. </w:t>
      </w:r>
      <w:r w:rsidR="0050692F">
        <w:rPr>
          <w:rStyle w:val="None"/>
          <w:rFonts w:ascii="Times New Roman" w:hAnsi="Times New Roman"/>
          <w:sz w:val="24"/>
          <w:szCs w:val="24"/>
        </w:rPr>
        <w:t xml:space="preserve">Amazon Mechanical Turk </w:t>
      </w:r>
      <w:r>
        <w:rPr>
          <w:rStyle w:val="None"/>
          <w:rFonts w:ascii="Times New Roman" w:hAnsi="Times New Roman"/>
          <w:sz w:val="24"/>
          <w:szCs w:val="24"/>
        </w:rPr>
        <w:t>provides willing online participants the opportunity to perform simple tasks on a computer for small monetary rewards.</w:t>
      </w:r>
      <w:r w:rsidR="00774D94">
        <w:rPr>
          <w:rStyle w:val="None"/>
          <w:rFonts w:ascii="Times New Roman" w:hAnsi="Times New Roman"/>
          <w:sz w:val="24"/>
          <w:szCs w:val="24"/>
        </w:rPr>
        <w:t xml:space="preserve"> The in-person experiments will be further divided into</w:t>
      </w:r>
      <w:r w:rsidR="00B4351E">
        <w:rPr>
          <w:rStyle w:val="None"/>
          <w:rFonts w:ascii="Times New Roman" w:hAnsi="Times New Roman"/>
          <w:sz w:val="24"/>
          <w:szCs w:val="24"/>
        </w:rPr>
        <w:t>: 1) experiments</w:t>
      </w:r>
      <w:r w:rsidR="00774D94">
        <w:rPr>
          <w:rStyle w:val="None"/>
          <w:rFonts w:ascii="Times New Roman" w:hAnsi="Times New Roman"/>
          <w:sz w:val="24"/>
          <w:szCs w:val="24"/>
        </w:rPr>
        <w:t xml:space="preserve"> performed in the lab and </w:t>
      </w:r>
      <w:r w:rsidR="00B4351E">
        <w:rPr>
          <w:rStyle w:val="None"/>
          <w:rFonts w:ascii="Times New Roman" w:hAnsi="Times New Roman"/>
          <w:sz w:val="24"/>
          <w:szCs w:val="24"/>
        </w:rPr>
        <w:t>2) experiments</w:t>
      </w:r>
      <w:r w:rsidR="00774D94">
        <w:rPr>
          <w:rStyle w:val="None"/>
          <w:rFonts w:ascii="Times New Roman" w:hAnsi="Times New Roman"/>
          <w:sz w:val="24"/>
          <w:szCs w:val="24"/>
        </w:rPr>
        <w:t xml:space="preserve"> performed outside of the lab</w:t>
      </w:r>
      <w:r w:rsidR="00295FCA">
        <w:rPr>
          <w:rStyle w:val="None"/>
          <w:rFonts w:ascii="Times New Roman" w:hAnsi="Times New Roman"/>
          <w:sz w:val="24"/>
          <w:szCs w:val="24"/>
        </w:rPr>
        <w:t xml:space="preserve">. </w:t>
      </w:r>
    </w:p>
    <w:p w14:paraId="36B69D23" w14:textId="77777777" w:rsidR="007437B9" w:rsidRDefault="005F3A29">
      <w:pPr>
        <w:ind w:left="450"/>
        <w:rPr>
          <w:rStyle w:val="None"/>
          <w:rFonts w:ascii="Times New Roman" w:eastAsia="Times New Roman" w:hAnsi="Times New Roman" w:cs="Times New Roman"/>
          <w:sz w:val="24"/>
          <w:szCs w:val="24"/>
        </w:rPr>
      </w:pPr>
      <w:r w:rsidRPr="00ED7AC0">
        <w:rPr>
          <w:rFonts w:ascii="Times New Roman" w:eastAsia="Times New Roman" w:hAnsi="Times New Roman"/>
          <w:sz w:val="24"/>
          <w:szCs w:val="24"/>
          <w:shd w:val="clear" w:color="auto" w:fill="FFFFFF"/>
        </w:rPr>
        <w:t>Emotion-eliciting stimuli in the form of film clips will be used to induce happiness and sadness in participants belonging to their respective conditions.</w:t>
      </w:r>
      <w:r>
        <w:rPr>
          <w:rFonts w:ascii="Times New Roman" w:eastAsia="Times New Roman" w:hAnsi="Times New Roman"/>
          <w:sz w:val="24"/>
          <w:szCs w:val="24"/>
          <w:shd w:val="clear" w:color="auto" w:fill="FFFFFF"/>
        </w:rPr>
        <w:t xml:space="preserve"> </w:t>
      </w:r>
      <w:r w:rsidR="00376758">
        <w:rPr>
          <w:rStyle w:val="None"/>
          <w:rFonts w:ascii="Times New Roman" w:hAnsi="Times New Roman"/>
          <w:sz w:val="24"/>
          <w:szCs w:val="24"/>
        </w:rPr>
        <w:t xml:space="preserve">All </w:t>
      </w:r>
      <w:r w:rsidRPr="00ED7AC0">
        <w:rPr>
          <w:rFonts w:ascii="Times New Roman" w:eastAsia="Times New Roman" w:hAnsi="Times New Roman"/>
          <w:sz w:val="24"/>
          <w:szCs w:val="24"/>
          <w:lang w:eastAsia="ar-SA"/>
        </w:rPr>
        <w:t>other</w:t>
      </w:r>
      <w:r>
        <w:rPr>
          <w:rStyle w:val="None"/>
          <w:rFonts w:ascii="Times New Roman" w:hAnsi="Times New Roman"/>
          <w:sz w:val="24"/>
          <w:szCs w:val="24"/>
        </w:rPr>
        <w:t xml:space="preserve"> </w:t>
      </w:r>
      <w:r w:rsidR="00376758">
        <w:rPr>
          <w:rStyle w:val="None"/>
          <w:rFonts w:ascii="Times New Roman" w:hAnsi="Times New Roman"/>
          <w:sz w:val="24"/>
          <w:szCs w:val="24"/>
        </w:rPr>
        <w:t xml:space="preserve">stimuli and task situations used in the planned experiments will be physically and psychologically innocuous, that is, not emotionally charged, offensive or highly stressful. </w:t>
      </w:r>
      <w:r w:rsidR="00376758">
        <w:rPr>
          <w:rStyle w:val="None"/>
          <w:rFonts w:ascii="Times New Roman" w:hAnsi="Times New Roman"/>
          <w:sz w:val="24"/>
          <w:szCs w:val="24"/>
          <w:shd w:val="clear" w:color="auto" w:fill="FFFFFF"/>
        </w:rPr>
        <w:t> All auditory stimuli will be presented at a maximal level of 70dB, which is equivalent to the intensity of normal conversation.</w:t>
      </w:r>
    </w:p>
    <w:p w14:paraId="16B7230E" w14:textId="098D6F20" w:rsidR="007437B9" w:rsidRDefault="00376758">
      <w:pPr>
        <w:tabs>
          <w:tab w:val="left" w:pos="450"/>
        </w:tabs>
        <w:suppressAutoHyphens/>
        <w:ind w:left="45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 Each testing session will include task instructions, the presentation of stimuli and collection of responses and debriefing. To minimize fatigue, discomfort or eyestrain, subjects will be offered rest periods as required during a test session, at least once every 15 minutes, but often more frequently. During these rest periods subjects will be able to move around the room, stretch and speak. </w:t>
      </w:r>
      <w:r>
        <w:rPr>
          <w:rStyle w:val="None"/>
          <w:rFonts w:ascii="Times New Roman" w:hAnsi="Times New Roman"/>
          <w:sz w:val="24"/>
          <w:szCs w:val="24"/>
        </w:rPr>
        <w:tab/>
        <w:t xml:space="preserve">At the end of the experiment, subjects will be given a debriefing interview or summary sheet that describes the hypothesis being tested and the logic of the experiment (i.e., how does the experiment test this hypothesis), and the experimenter will answer any questions that the subject might have regarding the experiment. </w:t>
      </w:r>
    </w:p>
    <w:p w14:paraId="0AC893AD" w14:textId="42EB8D03" w:rsidR="007437B9" w:rsidRDefault="00376758" w:rsidP="00813283">
      <w:pPr>
        <w:tabs>
          <w:tab w:val="left" w:pos="450"/>
        </w:tabs>
        <w:suppressAutoHyphens/>
        <w:ind w:left="450" w:hanging="450"/>
        <w:jc w:val="both"/>
        <w:rPr>
          <w:rStyle w:val="None"/>
          <w:rFonts w:ascii="Times New Roman" w:hAnsi="Times New Roman"/>
          <w:sz w:val="24"/>
          <w:szCs w:val="24"/>
        </w:rPr>
      </w:pPr>
      <w:r>
        <w:rPr>
          <w:rStyle w:val="None"/>
          <w:rFonts w:ascii="Times New Roman" w:eastAsia="Times New Roman" w:hAnsi="Times New Roman" w:cs="Times New Roman"/>
          <w:sz w:val="24"/>
          <w:szCs w:val="24"/>
        </w:rPr>
        <w:tab/>
      </w:r>
      <w:r>
        <w:rPr>
          <w:rStyle w:val="None"/>
          <w:rFonts w:ascii="Times New Roman" w:hAnsi="Times New Roman"/>
          <w:sz w:val="24"/>
          <w:szCs w:val="24"/>
        </w:rPr>
        <w:t>The number of participants run in each</w:t>
      </w:r>
      <w:r w:rsidR="004A6983">
        <w:rPr>
          <w:rStyle w:val="None"/>
          <w:rFonts w:ascii="Times New Roman" w:hAnsi="Times New Roman"/>
          <w:sz w:val="24"/>
          <w:szCs w:val="24"/>
        </w:rPr>
        <w:t xml:space="preserve"> study will be less than 400</w:t>
      </w:r>
      <w:r w:rsidR="005B5BA2">
        <w:rPr>
          <w:rStyle w:val="None"/>
          <w:rFonts w:ascii="Times New Roman" w:hAnsi="Times New Roman"/>
          <w:sz w:val="24"/>
          <w:szCs w:val="24"/>
        </w:rPr>
        <w:t xml:space="preserve">, with in-lab studies running </w:t>
      </w:r>
      <w:r w:rsidR="00230D51">
        <w:rPr>
          <w:rStyle w:val="None"/>
          <w:rFonts w:ascii="Times New Roman" w:hAnsi="Times New Roman"/>
          <w:sz w:val="24"/>
          <w:szCs w:val="24"/>
        </w:rPr>
        <w:t>20-7</w:t>
      </w:r>
      <w:r w:rsidR="004A6983">
        <w:rPr>
          <w:rStyle w:val="None"/>
          <w:rFonts w:ascii="Times New Roman" w:hAnsi="Times New Roman"/>
          <w:sz w:val="24"/>
          <w:szCs w:val="24"/>
        </w:rPr>
        <w:t>0 participants</w:t>
      </w:r>
      <w:r w:rsidR="00774D94">
        <w:rPr>
          <w:rStyle w:val="None"/>
          <w:rFonts w:ascii="Times New Roman" w:hAnsi="Times New Roman"/>
          <w:sz w:val="24"/>
          <w:szCs w:val="24"/>
        </w:rPr>
        <w:t xml:space="preserve">. Larger </w:t>
      </w:r>
      <w:r w:rsidR="004A6983">
        <w:rPr>
          <w:rStyle w:val="None"/>
          <w:rFonts w:ascii="Times New Roman" w:hAnsi="Times New Roman"/>
          <w:sz w:val="24"/>
          <w:szCs w:val="24"/>
        </w:rPr>
        <w:t>Mechanical Turk and in-person outside-of-the-lab studies</w:t>
      </w:r>
      <w:r w:rsidR="00774D94">
        <w:rPr>
          <w:rStyle w:val="None"/>
          <w:rFonts w:ascii="Times New Roman" w:hAnsi="Times New Roman"/>
          <w:sz w:val="24"/>
          <w:szCs w:val="24"/>
        </w:rPr>
        <w:t xml:space="preserve"> may run closer to 400 participants</w:t>
      </w:r>
      <w:r w:rsidR="004A6983">
        <w:rPr>
          <w:rStyle w:val="None"/>
          <w:rFonts w:ascii="Times New Roman" w:hAnsi="Times New Roman"/>
          <w:sz w:val="24"/>
          <w:szCs w:val="24"/>
        </w:rPr>
        <w:t xml:space="preserve">. </w:t>
      </w:r>
      <w:r>
        <w:rPr>
          <w:rStyle w:val="None"/>
          <w:rFonts w:ascii="Times New Roman" w:hAnsi="Times New Roman"/>
          <w:sz w:val="24"/>
          <w:szCs w:val="24"/>
        </w:rPr>
        <w:t>The total duration of each session (including instructions) will not exceed one hour. We will collect informed consent from each subject prior to subjects’ starting the experiment</w:t>
      </w:r>
      <w:r w:rsidR="009564A0">
        <w:rPr>
          <w:rStyle w:val="None"/>
          <w:rFonts w:ascii="Times New Roman" w:hAnsi="Times New Roman"/>
          <w:sz w:val="24"/>
          <w:szCs w:val="24"/>
        </w:rPr>
        <w:t xml:space="preserve"> (</w:t>
      </w:r>
      <w:r w:rsidR="003C52B3">
        <w:rPr>
          <w:rStyle w:val="None"/>
          <w:rFonts w:ascii="Times New Roman" w:hAnsi="Times New Roman"/>
          <w:sz w:val="24"/>
          <w:szCs w:val="24"/>
        </w:rPr>
        <w:t>see Section 7 for more details on how we will collect consent</w:t>
      </w:r>
      <w:r>
        <w:rPr>
          <w:rStyle w:val="None"/>
          <w:rFonts w:ascii="Times New Roman" w:hAnsi="Times New Roman"/>
          <w:sz w:val="24"/>
          <w:szCs w:val="24"/>
        </w:rPr>
        <w:t>.</w:t>
      </w:r>
      <w:r w:rsidR="009564A0">
        <w:rPr>
          <w:rStyle w:val="None"/>
          <w:rFonts w:ascii="Times New Roman" w:hAnsi="Times New Roman"/>
          <w:sz w:val="24"/>
          <w:szCs w:val="24"/>
        </w:rPr>
        <w:t>)</w:t>
      </w:r>
      <w:r>
        <w:rPr>
          <w:rStyle w:val="None"/>
          <w:rFonts w:ascii="Times New Roman" w:hAnsi="Times New Roman"/>
          <w:sz w:val="24"/>
          <w:szCs w:val="24"/>
        </w:rPr>
        <w:t xml:space="preserve"> At this time, subjects will be informed that they can end their participation in the study at any time. We will use the standard informed consent document previously approved by this panel, modified to fit the specific details of the particular study. </w:t>
      </w:r>
      <w:r w:rsidR="00CD36B3">
        <w:rPr>
          <w:rStyle w:val="None"/>
          <w:rFonts w:ascii="Times New Roman" w:hAnsi="Times New Roman"/>
          <w:sz w:val="24"/>
          <w:szCs w:val="24"/>
        </w:rPr>
        <w:t>Two copies</w:t>
      </w:r>
      <w:r>
        <w:rPr>
          <w:rStyle w:val="None"/>
          <w:rFonts w:ascii="Times New Roman" w:hAnsi="Times New Roman"/>
          <w:sz w:val="24"/>
          <w:szCs w:val="24"/>
        </w:rPr>
        <w:t xml:space="preserve"> of this consent form </w:t>
      </w:r>
      <w:r w:rsidR="00CD36B3">
        <w:rPr>
          <w:rStyle w:val="None"/>
          <w:rFonts w:ascii="Times New Roman" w:hAnsi="Times New Roman"/>
          <w:sz w:val="24"/>
          <w:szCs w:val="24"/>
        </w:rPr>
        <w:t xml:space="preserve">have been </w:t>
      </w:r>
      <w:r>
        <w:rPr>
          <w:rStyle w:val="None"/>
          <w:rFonts w:ascii="Times New Roman" w:hAnsi="Times New Roman"/>
          <w:sz w:val="24"/>
          <w:szCs w:val="24"/>
        </w:rPr>
        <w:t>attached</w:t>
      </w:r>
      <w:r w:rsidR="00CD36B3">
        <w:rPr>
          <w:rStyle w:val="None"/>
          <w:rFonts w:ascii="Times New Roman" w:hAnsi="Times New Roman"/>
          <w:sz w:val="24"/>
          <w:szCs w:val="24"/>
        </w:rPr>
        <w:t xml:space="preserve"> – one for in-lab studies, the other for Mechanical Turk studies</w:t>
      </w:r>
      <w:r>
        <w:rPr>
          <w:rStyle w:val="None"/>
          <w:rFonts w:ascii="Times New Roman" w:hAnsi="Times New Roman"/>
          <w:sz w:val="24"/>
          <w:szCs w:val="24"/>
        </w:rPr>
        <w:t>. Analysis of the data from all experiments will include a range of behavioral measures including reaction times, error rates and perceptual classification decisions. For some studies we will, in a separate session, also administer an initial standard battery of tests assessing various cognitive measures such as reaction time, working memory, and IQ. Indicators used may include, but are not restricted to, Raven's Progressive Matrices, an N-back task for working memory</w:t>
      </w:r>
      <w:r w:rsidR="00793605">
        <w:rPr>
          <w:rStyle w:val="None"/>
          <w:rFonts w:ascii="Times New Roman" w:hAnsi="Times New Roman"/>
          <w:sz w:val="24"/>
          <w:szCs w:val="24"/>
        </w:rPr>
        <w:t xml:space="preserve"> and a digit substitution test. </w:t>
      </w:r>
      <w:r w:rsidR="00793605" w:rsidRPr="00793605">
        <w:rPr>
          <w:rStyle w:val="None"/>
          <w:rFonts w:ascii="Times New Roman" w:hAnsi="Times New Roman"/>
          <w:sz w:val="24"/>
          <w:szCs w:val="24"/>
        </w:rPr>
        <w:t xml:space="preserve">In addition, for some studies we will administer questionnaires on affect (PANAS; Watson et al., 1988), hypomania (HPS; </w:t>
      </w:r>
      <w:proofErr w:type="spellStart"/>
      <w:r w:rsidR="00793605" w:rsidRPr="00793605">
        <w:rPr>
          <w:rStyle w:val="None"/>
          <w:rFonts w:ascii="Times New Roman" w:hAnsi="Times New Roman"/>
          <w:sz w:val="24"/>
          <w:szCs w:val="24"/>
        </w:rPr>
        <w:t>Eckblad</w:t>
      </w:r>
      <w:proofErr w:type="spellEnd"/>
      <w:r w:rsidR="00793605" w:rsidRPr="00793605">
        <w:rPr>
          <w:rStyle w:val="None"/>
          <w:rFonts w:ascii="Times New Roman" w:hAnsi="Times New Roman"/>
          <w:sz w:val="24"/>
          <w:szCs w:val="24"/>
        </w:rPr>
        <w:t xml:space="preserve"> and Chapman, 1986) and general behavioral characteristics (GBI; </w:t>
      </w:r>
      <w:proofErr w:type="spellStart"/>
      <w:r w:rsidR="00793605" w:rsidRPr="00793605">
        <w:rPr>
          <w:rStyle w:val="None"/>
          <w:rFonts w:ascii="Times New Roman" w:hAnsi="Times New Roman"/>
          <w:sz w:val="24"/>
          <w:szCs w:val="24"/>
        </w:rPr>
        <w:t>Depue</w:t>
      </w:r>
      <w:proofErr w:type="spellEnd"/>
      <w:r w:rsidR="00793605" w:rsidRPr="00793605">
        <w:rPr>
          <w:rStyle w:val="None"/>
          <w:rFonts w:ascii="Times New Roman" w:hAnsi="Times New Roman"/>
          <w:sz w:val="24"/>
          <w:szCs w:val="24"/>
        </w:rPr>
        <w:t xml:space="preserve"> et al., 1981).</w:t>
      </w:r>
      <w:r w:rsidR="00793605">
        <w:rPr>
          <w:rStyle w:val="None"/>
          <w:rFonts w:ascii="Times New Roman" w:hAnsi="Times New Roman"/>
          <w:sz w:val="24"/>
          <w:szCs w:val="24"/>
        </w:rPr>
        <w:t xml:space="preserve"> We will also administer questi</w:t>
      </w:r>
      <w:r w:rsidR="00025F07">
        <w:rPr>
          <w:rStyle w:val="None"/>
          <w:rFonts w:ascii="Times New Roman" w:hAnsi="Times New Roman"/>
          <w:sz w:val="24"/>
          <w:szCs w:val="24"/>
        </w:rPr>
        <w:t>onnaire</w:t>
      </w:r>
      <w:r w:rsidR="00676AEC">
        <w:rPr>
          <w:rStyle w:val="None"/>
          <w:rFonts w:ascii="Times New Roman" w:hAnsi="Times New Roman"/>
          <w:sz w:val="24"/>
          <w:szCs w:val="24"/>
        </w:rPr>
        <w:t>s</w:t>
      </w:r>
      <w:r w:rsidR="00025F07">
        <w:rPr>
          <w:rStyle w:val="None"/>
          <w:rFonts w:ascii="Times New Roman" w:hAnsi="Times New Roman"/>
          <w:sz w:val="24"/>
          <w:szCs w:val="24"/>
        </w:rPr>
        <w:t xml:space="preserve"> on impulsivity (BIS-11; </w:t>
      </w:r>
      <w:r w:rsidR="00793605">
        <w:rPr>
          <w:rStyle w:val="None"/>
          <w:rFonts w:ascii="Times New Roman" w:hAnsi="Times New Roman"/>
          <w:sz w:val="24"/>
          <w:szCs w:val="24"/>
        </w:rPr>
        <w:t>Patton et al., 1995)</w:t>
      </w:r>
      <w:r w:rsidR="00980EDB">
        <w:rPr>
          <w:rStyle w:val="None"/>
          <w:rFonts w:ascii="Times New Roman" w:hAnsi="Times New Roman"/>
          <w:sz w:val="24"/>
          <w:szCs w:val="24"/>
        </w:rPr>
        <w:t xml:space="preserve">; </w:t>
      </w:r>
      <w:r w:rsidR="00676AEC">
        <w:rPr>
          <w:rStyle w:val="None"/>
          <w:rFonts w:ascii="Times New Roman" w:hAnsi="Times New Roman"/>
          <w:sz w:val="24"/>
          <w:szCs w:val="24"/>
        </w:rPr>
        <w:t>ADHD (</w:t>
      </w:r>
      <w:r w:rsidR="00676AEC" w:rsidRPr="00676AEC">
        <w:rPr>
          <w:rFonts w:ascii="Times New Roman" w:hAnsi="Times New Roman"/>
          <w:sz w:val="24"/>
          <w:szCs w:val="24"/>
        </w:rPr>
        <w:t>Adult ADHD Self-Report Scale (ASRS</w:t>
      </w:r>
      <w:r w:rsidR="00676AEC">
        <w:rPr>
          <w:rFonts w:ascii="Times New Roman" w:hAnsi="Times New Roman"/>
          <w:sz w:val="24"/>
          <w:szCs w:val="24"/>
        </w:rPr>
        <w:t xml:space="preserve">) Version </w:t>
      </w:r>
      <w:r w:rsidR="00676AEC" w:rsidRPr="00676AEC">
        <w:rPr>
          <w:rFonts w:ascii="Times New Roman" w:hAnsi="Times New Roman"/>
          <w:sz w:val="24"/>
          <w:szCs w:val="24"/>
        </w:rPr>
        <w:t>1.1</w:t>
      </w:r>
      <w:r w:rsidR="00676AEC">
        <w:rPr>
          <w:rFonts w:ascii="Times New Roman" w:hAnsi="Times New Roman"/>
          <w:sz w:val="24"/>
          <w:szCs w:val="24"/>
        </w:rPr>
        <w:t>; Kessler et al., 2005</w:t>
      </w:r>
      <w:r w:rsidR="00980EDB">
        <w:rPr>
          <w:rFonts w:ascii="Times New Roman" w:hAnsi="Times New Roman"/>
          <w:sz w:val="24"/>
          <w:szCs w:val="24"/>
        </w:rPr>
        <w:t>); anxiety (GAD-7; Spitzer et al</w:t>
      </w:r>
      <w:r w:rsidR="0057653F">
        <w:rPr>
          <w:rFonts w:ascii="Times New Roman" w:hAnsi="Times New Roman"/>
          <w:sz w:val="24"/>
          <w:szCs w:val="24"/>
        </w:rPr>
        <w:t>.</w:t>
      </w:r>
      <w:r w:rsidR="00D819AA">
        <w:rPr>
          <w:rFonts w:ascii="Times New Roman" w:hAnsi="Times New Roman"/>
          <w:sz w:val="24"/>
          <w:szCs w:val="24"/>
        </w:rPr>
        <w:t xml:space="preserve">, 2006; </w:t>
      </w:r>
      <w:proofErr w:type="spellStart"/>
      <w:r w:rsidR="00980EDB">
        <w:rPr>
          <w:rFonts w:ascii="Times New Roman" w:hAnsi="Times New Roman"/>
          <w:sz w:val="24"/>
          <w:szCs w:val="24"/>
        </w:rPr>
        <w:t>Spielberger</w:t>
      </w:r>
      <w:proofErr w:type="spellEnd"/>
      <w:r w:rsidR="00980EDB">
        <w:rPr>
          <w:rFonts w:ascii="Times New Roman" w:hAnsi="Times New Roman"/>
          <w:sz w:val="24"/>
          <w:szCs w:val="24"/>
        </w:rPr>
        <w:t xml:space="preserve"> State-Trait Anxiety Inventory; </w:t>
      </w:r>
      <w:proofErr w:type="spellStart"/>
      <w:r w:rsidR="00980EDB">
        <w:rPr>
          <w:rFonts w:ascii="Times New Roman" w:hAnsi="Times New Roman"/>
          <w:sz w:val="24"/>
          <w:szCs w:val="24"/>
        </w:rPr>
        <w:t>Spielberger</w:t>
      </w:r>
      <w:proofErr w:type="spellEnd"/>
      <w:r w:rsidR="00D819AA">
        <w:rPr>
          <w:rFonts w:ascii="Times New Roman" w:hAnsi="Times New Roman"/>
          <w:sz w:val="24"/>
          <w:szCs w:val="24"/>
        </w:rPr>
        <w:t>, 2010</w:t>
      </w:r>
      <w:proofErr w:type="gramStart"/>
      <w:r w:rsidR="00980EDB">
        <w:rPr>
          <w:rFonts w:ascii="Times New Roman" w:hAnsi="Times New Roman"/>
          <w:sz w:val="24"/>
          <w:szCs w:val="24"/>
        </w:rPr>
        <w:t>);  uncertainty</w:t>
      </w:r>
      <w:proofErr w:type="gramEnd"/>
      <w:r w:rsidR="00980EDB">
        <w:rPr>
          <w:rFonts w:ascii="Times New Roman" w:hAnsi="Times New Roman"/>
          <w:sz w:val="24"/>
          <w:szCs w:val="24"/>
        </w:rPr>
        <w:t xml:space="preserve"> (</w:t>
      </w:r>
      <w:r w:rsidR="00980EDB" w:rsidRPr="00980EDB">
        <w:rPr>
          <w:rFonts w:ascii="Times New Roman" w:hAnsi="Times New Roman"/>
          <w:sz w:val="24"/>
          <w:szCs w:val="24"/>
        </w:rPr>
        <w:t>Intolerance of Uncertainty Scale</w:t>
      </w:r>
      <w:r w:rsidR="00980EDB">
        <w:rPr>
          <w:rFonts w:ascii="Times New Roman" w:hAnsi="Times New Roman"/>
          <w:sz w:val="24"/>
          <w:szCs w:val="24"/>
        </w:rPr>
        <w:t>; Carleton et al., 2007)</w:t>
      </w:r>
      <w:r w:rsidR="005F354B">
        <w:rPr>
          <w:rFonts w:ascii="Times New Roman" w:hAnsi="Times New Roman"/>
          <w:sz w:val="24"/>
          <w:szCs w:val="24"/>
        </w:rPr>
        <w:t>;</w:t>
      </w:r>
      <w:r w:rsidR="00980EDB">
        <w:rPr>
          <w:rFonts w:ascii="Times New Roman" w:hAnsi="Times New Roman"/>
          <w:sz w:val="24"/>
          <w:szCs w:val="24"/>
        </w:rPr>
        <w:t xml:space="preserve"> and extraversion (</w:t>
      </w:r>
      <w:r w:rsidR="00980EDB" w:rsidRPr="00980EDB">
        <w:rPr>
          <w:rFonts w:ascii="Times New Roman" w:hAnsi="Times New Roman"/>
          <w:sz w:val="24"/>
          <w:szCs w:val="24"/>
        </w:rPr>
        <w:t>IPIP Neo Extraversion Scale</w:t>
      </w:r>
      <w:r w:rsidR="00980EDB">
        <w:rPr>
          <w:rFonts w:ascii="Times New Roman" w:hAnsi="Times New Roman"/>
          <w:sz w:val="24"/>
          <w:szCs w:val="24"/>
        </w:rPr>
        <w:t xml:space="preserve">; </w:t>
      </w:r>
      <w:r w:rsidR="00980EDB" w:rsidRPr="00980EDB">
        <w:rPr>
          <w:rFonts w:ascii="Times New Roman" w:hAnsi="Times New Roman"/>
          <w:sz w:val="24"/>
          <w:szCs w:val="24"/>
        </w:rPr>
        <w:t>Donnellan</w:t>
      </w:r>
      <w:r w:rsidR="00980EDB">
        <w:rPr>
          <w:rFonts w:ascii="Times New Roman" w:hAnsi="Times New Roman"/>
          <w:sz w:val="24"/>
          <w:szCs w:val="24"/>
        </w:rPr>
        <w:t xml:space="preserve"> et al., 2006).</w:t>
      </w:r>
      <w:r w:rsidR="005F354B">
        <w:rPr>
          <w:rFonts w:ascii="Times New Roman" w:hAnsi="Times New Roman"/>
          <w:sz w:val="24"/>
          <w:szCs w:val="24"/>
        </w:rPr>
        <w:t xml:space="preserve"> </w:t>
      </w:r>
      <w:r w:rsidR="00793605" w:rsidRPr="00793605">
        <w:rPr>
          <w:rStyle w:val="None"/>
          <w:rFonts w:ascii="Times New Roman" w:hAnsi="Times New Roman"/>
          <w:sz w:val="24"/>
          <w:szCs w:val="24"/>
        </w:rPr>
        <w:t>A copy of each of these questionnaires has been attached to this amendment.</w:t>
      </w:r>
    </w:p>
    <w:p w14:paraId="4BD6012E" w14:textId="77777777" w:rsidR="00F241EC" w:rsidRDefault="00F241EC">
      <w:pPr>
        <w:tabs>
          <w:tab w:val="left" w:pos="450"/>
        </w:tabs>
        <w:suppressAutoHyphens/>
        <w:ind w:left="450" w:hanging="450"/>
        <w:jc w:val="both"/>
        <w:rPr>
          <w:rStyle w:val="None"/>
          <w:rFonts w:ascii="Times New Roman" w:hAnsi="Times New Roman"/>
          <w:sz w:val="24"/>
          <w:szCs w:val="24"/>
        </w:rPr>
      </w:pPr>
    </w:p>
    <w:p w14:paraId="6BF8176D" w14:textId="24EDCA9B" w:rsidR="00F241EC" w:rsidRPr="008F30CA" w:rsidDel="009A24F9" w:rsidRDefault="00F241EC" w:rsidP="009A24F9">
      <w:pPr>
        <w:pStyle w:val="Body"/>
        <w:tabs>
          <w:tab w:val="left" w:pos="450"/>
        </w:tabs>
        <w:suppressAutoHyphens/>
        <w:ind w:hanging="450"/>
        <w:rPr>
          <w:del w:id="128" w:author="Adam Calhoun" w:date="2020-01-09T13:58:00Z"/>
          <w:rStyle w:val="None"/>
          <w:rFonts w:eastAsia="Calibri" w:cs="Calibri"/>
          <w:b/>
          <w:u w:val="single"/>
        </w:rPr>
        <w:pPrChange w:id="129" w:author="Adam Calhoun" w:date="2020-01-09T13:58:00Z">
          <w:pPr>
            <w:pStyle w:val="Body"/>
            <w:tabs>
              <w:tab w:val="left" w:pos="450"/>
            </w:tabs>
            <w:suppressAutoHyphens/>
            <w:ind w:left="450" w:hanging="450"/>
          </w:pPr>
        </w:pPrChange>
      </w:pPr>
    </w:p>
    <w:p w14:paraId="27A7A902" w14:textId="14128BF4" w:rsidR="00F241EC" w:rsidRPr="008F30CA" w:rsidDel="009A24F9" w:rsidRDefault="00F241EC" w:rsidP="007A52CB">
      <w:pPr>
        <w:ind w:firstLine="450"/>
        <w:outlineLvl w:val="0"/>
        <w:rPr>
          <w:del w:id="130" w:author="Adam Calhoun" w:date="2020-01-09T13:58:00Z"/>
          <w:rStyle w:val="None"/>
          <w:rFonts w:ascii="Times New Roman" w:hAnsi="Times New Roman"/>
          <w:b/>
          <w:sz w:val="24"/>
          <w:szCs w:val="24"/>
          <w:u w:val="single"/>
        </w:rPr>
      </w:pPr>
      <w:del w:id="131" w:author="Adam Calhoun" w:date="2020-01-09T13:58:00Z">
        <w:r w:rsidRPr="008F30CA" w:rsidDel="009A24F9">
          <w:rPr>
            <w:rStyle w:val="None"/>
            <w:rFonts w:ascii="Times New Roman" w:hAnsi="Times New Roman"/>
            <w:b/>
            <w:sz w:val="24"/>
            <w:szCs w:val="24"/>
            <w:u w:val="single"/>
          </w:rPr>
          <w:delText>Sona Participants: Prescreen Questionnaires</w:delText>
        </w:r>
      </w:del>
    </w:p>
    <w:p w14:paraId="660B87AB" w14:textId="268FDD91" w:rsidR="00F241EC" w:rsidRPr="008F30CA" w:rsidDel="009A24F9" w:rsidRDefault="00F241EC" w:rsidP="008F30CA">
      <w:pPr>
        <w:rPr>
          <w:del w:id="132" w:author="Adam Calhoun" w:date="2020-01-09T13:58:00Z"/>
        </w:rPr>
      </w:pPr>
    </w:p>
    <w:p w14:paraId="63609212" w14:textId="11B39568" w:rsidR="00F241EC" w:rsidRPr="008F30CA" w:rsidDel="009A24F9" w:rsidRDefault="00F241EC" w:rsidP="008F30CA">
      <w:pPr>
        <w:tabs>
          <w:tab w:val="left" w:pos="450"/>
        </w:tabs>
        <w:suppressAutoHyphens/>
        <w:ind w:left="450" w:hanging="450"/>
        <w:jc w:val="both"/>
        <w:rPr>
          <w:del w:id="133" w:author="Adam Calhoun" w:date="2020-01-09T13:58:00Z"/>
          <w:rStyle w:val="None"/>
          <w:rFonts w:ascii="Times New Roman" w:hAnsi="Times New Roman"/>
          <w:sz w:val="24"/>
          <w:szCs w:val="24"/>
        </w:rPr>
      </w:pPr>
      <w:del w:id="134" w:author="Adam Calhoun" w:date="2020-01-09T13:58:00Z">
        <w:r w:rsidRPr="008F30CA" w:rsidDel="009A24F9">
          <w:tab/>
        </w:r>
        <w:r w:rsidRPr="008F30CA" w:rsidDel="009A24F9">
          <w:rPr>
            <w:rStyle w:val="None"/>
            <w:rFonts w:ascii="Times New Roman" w:hAnsi="Times New Roman"/>
            <w:sz w:val="24"/>
            <w:szCs w:val="24"/>
          </w:rPr>
          <w:delText>Persons who are recruited via the SONA system will have filled out an initial system-wide screening form prior to signing up. We will download and may keep an anonymized copy of these data. Our primary use of these data will be to report aggregated subject demographic information to our funding agencies. The questions presented to potential subjects (as of Fall 2016) are:</w:delText>
        </w:r>
      </w:del>
    </w:p>
    <w:p w14:paraId="0AD0AC69" w14:textId="317776FF" w:rsidR="00F241EC" w:rsidRPr="008F30CA" w:rsidDel="009A24F9" w:rsidRDefault="00F241EC" w:rsidP="008F30CA">
      <w:pPr>
        <w:tabs>
          <w:tab w:val="left" w:pos="450"/>
        </w:tabs>
        <w:suppressAutoHyphens/>
        <w:ind w:left="450" w:hanging="450"/>
        <w:jc w:val="both"/>
        <w:rPr>
          <w:del w:id="135" w:author="Adam Calhoun" w:date="2020-01-09T13:58:00Z"/>
          <w:rStyle w:val="None"/>
          <w:rFonts w:ascii="Times New Roman" w:hAnsi="Times New Roman"/>
          <w:sz w:val="24"/>
          <w:szCs w:val="24"/>
        </w:rPr>
      </w:pPr>
    </w:p>
    <w:p w14:paraId="0272F2E4" w14:textId="220A061C" w:rsidR="00F241EC" w:rsidRPr="008F30CA" w:rsidDel="009A24F9" w:rsidRDefault="00F241EC" w:rsidP="008F30CA">
      <w:pPr>
        <w:pStyle w:val="ListParagraph"/>
        <w:numPr>
          <w:ilvl w:val="0"/>
          <w:numId w:val="8"/>
        </w:numPr>
        <w:tabs>
          <w:tab w:val="left" w:pos="450"/>
        </w:tabs>
        <w:suppressAutoHyphens/>
        <w:jc w:val="both"/>
        <w:rPr>
          <w:del w:id="136" w:author="Adam Calhoun" w:date="2020-01-09T13:58:00Z"/>
          <w:rStyle w:val="None"/>
          <w:rFonts w:ascii="Times New Roman" w:hAnsi="Times New Roman"/>
          <w:sz w:val="24"/>
          <w:szCs w:val="24"/>
        </w:rPr>
      </w:pPr>
      <w:del w:id="137" w:author="Adam Calhoun" w:date="2020-01-09T13:58:00Z">
        <w:r w:rsidRPr="008F30CA" w:rsidDel="009A24F9">
          <w:rPr>
            <w:rStyle w:val="None"/>
            <w:rFonts w:ascii="Times New Roman" w:hAnsi="Times New Roman"/>
            <w:sz w:val="24"/>
            <w:szCs w:val="24"/>
          </w:rPr>
          <w:delText>What is your gender?</w:delText>
        </w:r>
      </w:del>
    </w:p>
    <w:p w14:paraId="0EDCD7E4" w14:textId="0EA1A150" w:rsidR="00F241EC" w:rsidRPr="008F30CA" w:rsidDel="009A24F9" w:rsidRDefault="00F241EC" w:rsidP="008F30CA">
      <w:pPr>
        <w:pStyle w:val="ListParagraph"/>
        <w:numPr>
          <w:ilvl w:val="0"/>
          <w:numId w:val="8"/>
        </w:numPr>
        <w:tabs>
          <w:tab w:val="left" w:pos="450"/>
        </w:tabs>
        <w:suppressAutoHyphens/>
        <w:jc w:val="both"/>
        <w:rPr>
          <w:del w:id="138" w:author="Adam Calhoun" w:date="2020-01-09T13:58:00Z"/>
          <w:rStyle w:val="None"/>
          <w:rFonts w:ascii="Times New Roman" w:hAnsi="Times New Roman"/>
          <w:sz w:val="24"/>
          <w:szCs w:val="24"/>
        </w:rPr>
      </w:pPr>
      <w:del w:id="139" w:author="Adam Calhoun" w:date="2020-01-09T13:58:00Z">
        <w:r w:rsidRPr="008F30CA" w:rsidDel="009A24F9">
          <w:rPr>
            <w:rStyle w:val="None"/>
            <w:rFonts w:ascii="Times New Roman" w:hAnsi="Times New Roman"/>
            <w:sz w:val="24"/>
            <w:szCs w:val="24"/>
          </w:rPr>
          <w:delText>Is your vision 20/20?</w:delText>
        </w:r>
      </w:del>
    </w:p>
    <w:p w14:paraId="49530F1C" w14:textId="0EE682D3" w:rsidR="00F241EC" w:rsidRPr="008F30CA" w:rsidDel="009A24F9" w:rsidRDefault="00F241EC" w:rsidP="008F30CA">
      <w:pPr>
        <w:pStyle w:val="ListParagraph"/>
        <w:numPr>
          <w:ilvl w:val="0"/>
          <w:numId w:val="8"/>
        </w:numPr>
        <w:tabs>
          <w:tab w:val="left" w:pos="450"/>
        </w:tabs>
        <w:suppressAutoHyphens/>
        <w:jc w:val="both"/>
        <w:rPr>
          <w:del w:id="140" w:author="Adam Calhoun" w:date="2020-01-09T13:58:00Z"/>
          <w:rStyle w:val="None"/>
          <w:rFonts w:ascii="Times New Roman" w:hAnsi="Times New Roman"/>
          <w:sz w:val="24"/>
          <w:szCs w:val="24"/>
        </w:rPr>
      </w:pPr>
      <w:del w:id="141" w:author="Adam Calhoun" w:date="2020-01-09T13:58:00Z">
        <w:r w:rsidRPr="008F30CA" w:rsidDel="009A24F9">
          <w:rPr>
            <w:rStyle w:val="None"/>
            <w:rFonts w:ascii="Times New Roman" w:hAnsi="Times New Roman"/>
            <w:sz w:val="24"/>
            <w:szCs w:val="24"/>
          </w:rPr>
          <w:delText>If you answered "No" to question 2, can your vision be corrected to 20/20?</w:delText>
        </w:r>
      </w:del>
    </w:p>
    <w:p w14:paraId="12778861" w14:textId="6BBB31C3" w:rsidR="00F241EC" w:rsidRPr="008F30CA" w:rsidDel="009A24F9" w:rsidRDefault="00F241EC" w:rsidP="008F30CA">
      <w:pPr>
        <w:pStyle w:val="ListParagraph"/>
        <w:numPr>
          <w:ilvl w:val="0"/>
          <w:numId w:val="8"/>
        </w:numPr>
        <w:tabs>
          <w:tab w:val="left" w:pos="450"/>
        </w:tabs>
        <w:suppressAutoHyphens/>
        <w:jc w:val="both"/>
        <w:rPr>
          <w:del w:id="142" w:author="Adam Calhoun" w:date="2020-01-09T13:58:00Z"/>
          <w:rStyle w:val="None"/>
          <w:rFonts w:ascii="Times New Roman" w:hAnsi="Times New Roman"/>
          <w:sz w:val="24"/>
          <w:szCs w:val="24"/>
        </w:rPr>
      </w:pPr>
      <w:del w:id="143" w:author="Adam Calhoun" w:date="2020-01-09T13:58:00Z">
        <w:r w:rsidRPr="008F30CA" w:rsidDel="009A24F9">
          <w:rPr>
            <w:rStyle w:val="None"/>
            <w:rFonts w:ascii="Times New Roman" w:hAnsi="Times New Roman"/>
            <w:sz w:val="24"/>
            <w:szCs w:val="24"/>
          </w:rPr>
          <w:delText>Do you have normal color vision (i.e. no colorblindness)?</w:delText>
        </w:r>
      </w:del>
    </w:p>
    <w:p w14:paraId="0EB7B799" w14:textId="1629E3EF" w:rsidR="00F241EC" w:rsidRPr="008F30CA" w:rsidDel="009A24F9" w:rsidRDefault="00F241EC" w:rsidP="008F30CA">
      <w:pPr>
        <w:pStyle w:val="ListParagraph"/>
        <w:numPr>
          <w:ilvl w:val="0"/>
          <w:numId w:val="8"/>
        </w:numPr>
        <w:tabs>
          <w:tab w:val="left" w:pos="450"/>
        </w:tabs>
        <w:suppressAutoHyphens/>
        <w:jc w:val="both"/>
        <w:rPr>
          <w:del w:id="144" w:author="Adam Calhoun" w:date="2020-01-09T13:58:00Z"/>
          <w:rStyle w:val="None"/>
          <w:rFonts w:ascii="Times New Roman" w:hAnsi="Times New Roman"/>
          <w:sz w:val="24"/>
          <w:szCs w:val="24"/>
        </w:rPr>
      </w:pPr>
      <w:del w:id="145" w:author="Adam Calhoun" w:date="2020-01-09T13:58:00Z">
        <w:r w:rsidRPr="008F30CA" w:rsidDel="009A24F9">
          <w:rPr>
            <w:rStyle w:val="None"/>
            <w:rFonts w:ascii="Times New Roman" w:hAnsi="Times New Roman"/>
            <w:sz w:val="24"/>
            <w:szCs w:val="24"/>
          </w:rPr>
          <w:delText>How would you characterize your general handedness?</w:delText>
        </w:r>
      </w:del>
    </w:p>
    <w:p w14:paraId="390B3190" w14:textId="5C00C20C" w:rsidR="00F241EC" w:rsidRPr="008F30CA" w:rsidDel="009A24F9" w:rsidRDefault="00F241EC" w:rsidP="008F30CA">
      <w:pPr>
        <w:pStyle w:val="ListParagraph"/>
        <w:numPr>
          <w:ilvl w:val="0"/>
          <w:numId w:val="8"/>
        </w:numPr>
        <w:tabs>
          <w:tab w:val="left" w:pos="450"/>
        </w:tabs>
        <w:suppressAutoHyphens/>
        <w:jc w:val="both"/>
        <w:rPr>
          <w:del w:id="146" w:author="Adam Calhoun" w:date="2020-01-09T13:58:00Z"/>
          <w:rStyle w:val="None"/>
          <w:rFonts w:ascii="Times New Roman" w:hAnsi="Times New Roman"/>
          <w:sz w:val="24"/>
          <w:szCs w:val="24"/>
        </w:rPr>
      </w:pPr>
      <w:del w:id="147" w:author="Adam Calhoun" w:date="2020-01-09T13:58:00Z">
        <w:r w:rsidRPr="008F30CA" w:rsidDel="009A24F9">
          <w:rPr>
            <w:rStyle w:val="None"/>
            <w:rFonts w:ascii="Times New Roman" w:hAnsi="Times New Roman"/>
            <w:sz w:val="24"/>
            <w:szCs w:val="24"/>
          </w:rPr>
          <w:delText>What is your mother's highest level of education?</w:delText>
        </w:r>
      </w:del>
    </w:p>
    <w:p w14:paraId="7D793800" w14:textId="26055464" w:rsidR="00F241EC" w:rsidRPr="008F30CA" w:rsidDel="009A24F9" w:rsidRDefault="00F241EC" w:rsidP="008F30CA">
      <w:pPr>
        <w:pStyle w:val="ListParagraph"/>
        <w:numPr>
          <w:ilvl w:val="0"/>
          <w:numId w:val="8"/>
        </w:numPr>
        <w:tabs>
          <w:tab w:val="left" w:pos="450"/>
        </w:tabs>
        <w:suppressAutoHyphens/>
        <w:jc w:val="both"/>
        <w:rPr>
          <w:del w:id="148" w:author="Adam Calhoun" w:date="2020-01-09T13:58:00Z"/>
          <w:rStyle w:val="None"/>
          <w:rFonts w:ascii="Times New Roman" w:hAnsi="Times New Roman"/>
          <w:sz w:val="24"/>
          <w:szCs w:val="24"/>
        </w:rPr>
      </w:pPr>
      <w:del w:id="149" w:author="Adam Calhoun" w:date="2020-01-09T13:58:00Z">
        <w:r w:rsidRPr="008F30CA" w:rsidDel="009A24F9">
          <w:rPr>
            <w:rStyle w:val="None"/>
            <w:rFonts w:ascii="Times New Roman" w:hAnsi="Times New Roman"/>
            <w:sz w:val="24"/>
            <w:szCs w:val="24"/>
          </w:rPr>
          <w:delText>What is your father's highest level of education?</w:delText>
        </w:r>
      </w:del>
    </w:p>
    <w:p w14:paraId="2E665E46" w14:textId="08301770" w:rsidR="00F241EC" w:rsidRPr="008F30CA" w:rsidDel="009A24F9" w:rsidRDefault="00F241EC" w:rsidP="008F30CA">
      <w:pPr>
        <w:pStyle w:val="ListParagraph"/>
        <w:numPr>
          <w:ilvl w:val="0"/>
          <w:numId w:val="8"/>
        </w:numPr>
        <w:tabs>
          <w:tab w:val="left" w:pos="450"/>
        </w:tabs>
        <w:suppressAutoHyphens/>
        <w:jc w:val="both"/>
        <w:rPr>
          <w:del w:id="150" w:author="Adam Calhoun" w:date="2020-01-09T13:58:00Z"/>
          <w:rStyle w:val="None"/>
          <w:rFonts w:ascii="Times New Roman" w:hAnsi="Times New Roman"/>
          <w:sz w:val="24"/>
          <w:szCs w:val="24"/>
        </w:rPr>
      </w:pPr>
      <w:del w:id="151" w:author="Adam Calhoun" w:date="2020-01-09T13:58:00Z">
        <w:r w:rsidRPr="008F30CA" w:rsidDel="009A24F9">
          <w:rPr>
            <w:rStyle w:val="None"/>
            <w:rFonts w:ascii="Times New Roman" w:hAnsi="Times New Roman"/>
            <w:sz w:val="24"/>
            <w:szCs w:val="24"/>
          </w:rPr>
          <w:delText>What is your religion?</w:delText>
        </w:r>
      </w:del>
    </w:p>
    <w:p w14:paraId="283B6A17" w14:textId="6EEDE0E8" w:rsidR="00F241EC" w:rsidRPr="008F30CA" w:rsidDel="009A24F9" w:rsidRDefault="00F241EC" w:rsidP="008F30CA">
      <w:pPr>
        <w:pStyle w:val="ListParagraph"/>
        <w:numPr>
          <w:ilvl w:val="0"/>
          <w:numId w:val="8"/>
        </w:numPr>
        <w:tabs>
          <w:tab w:val="left" w:pos="450"/>
        </w:tabs>
        <w:suppressAutoHyphens/>
        <w:jc w:val="both"/>
        <w:rPr>
          <w:del w:id="152" w:author="Adam Calhoun" w:date="2020-01-09T13:58:00Z"/>
          <w:rStyle w:val="None"/>
          <w:rFonts w:ascii="Times New Roman" w:hAnsi="Times New Roman"/>
          <w:sz w:val="24"/>
          <w:szCs w:val="24"/>
        </w:rPr>
      </w:pPr>
      <w:del w:id="153" w:author="Adam Calhoun" w:date="2020-01-09T13:58:00Z">
        <w:r w:rsidRPr="008F30CA" w:rsidDel="009A24F9">
          <w:rPr>
            <w:rStyle w:val="None"/>
            <w:rFonts w:ascii="Times New Roman" w:hAnsi="Times New Roman"/>
            <w:sz w:val="24"/>
            <w:szCs w:val="24"/>
          </w:rPr>
          <w:delText>What is your primary ethnic identity?</w:delText>
        </w:r>
      </w:del>
    </w:p>
    <w:p w14:paraId="0A61B2D9" w14:textId="68F30396" w:rsidR="00F241EC" w:rsidRPr="008F30CA" w:rsidDel="009A24F9" w:rsidRDefault="00F241EC" w:rsidP="008F30CA">
      <w:pPr>
        <w:pStyle w:val="ListParagraph"/>
        <w:numPr>
          <w:ilvl w:val="0"/>
          <w:numId w:val="8"/>
        </w:numPr>
        <w:tabs>
          <w:tab w:val="left" w:pos="450"/>
        </w:tabs>
        <w:suppressAutoHyphens/>
        <w:jc w:val="both"/>
        <w:rPr>
          <w:del w:id="154" w:author="Adam Calhoun" w:date="2020-01-09T13:58:00Z"/>
          <w:rStyle w:val="None"/>
          <w:rFonts w:ascii="Times New Roman" w:hAnsi="Times New Roman"/>
          <w:sz w:val="24"/>
          <w:szCs w:val="24"/>
        </w:rPr>
      </w:pPr>
      <w:del w:id="155" w:author="Adam Calhoun" w:date="2020-01-09T13:58:00Z">
        <w:r w:rsidRPr="008F30CA" w:rsidDel="009A24F9">
          <w:rPr>
            <w:rStyle w:val="None"/>
            <w:rFonts w:ascii="Times New Roman" w:hAnsi="Times New Roman"/>
            <w:sz w:val="24"/>
            <w:szCs w:val="24"/>
          </w:rPr>
          <w:delText>What is your ethnic background?</w:delText>
        </w:r>
      </w:del>
    </w:p>
    <w:p w14:paraId="6116F50A" w14:textId="4525EE20" w:rsidR="00F241EC" w:rsidRPr="008F30CA" w:rsidDel="009A24F9" w:rsidRDefault="00F241EC" w:rsidP="008F30CA">
      <w:pPr>
        <w:pStyle w:val="ListParagraph"/>
        <w:numPr>
          <w:ilvl w:val="0"/>
          <w:numId w:val="8"/>
        </w:numPr>
        <w:tabs>
          <w:tab w:val="left" w:pos="450"/>
        </w:tabs>
        <w:suppressAutoHyphens/>
        <w:jc w:val="both"/>
        <w:rPr>
          <w:del w:id="156" w:author="Adam Calhoun" w:date="2020-01-09T13:58:00Z"/>
          <w:rStyle w:val="None"/>
          <w:rFonts w:ascii="Times New Roman" w:hAnsi="Times New Roman"/>
          <w:sz w:val="24"/>
          <w:szCs w:val="24"/>
        </w:rPr>
      </w:pPr>
      <w:del w:id="157" w:author="Adam Calhoun" w:date="2020-01-09T13:58:00Z">
        <w:r w:rsidRPr="008F30CA" w:rsidDel="009A24F9">
          <w:rPr>
            <w:rStyle w:val="None"/>
            <w:rFonts w:ascii="Times New Roman" w:hAnsi="Times New Roman"/>
            <w:sz w:val="24"/>
            <w:szCs w:val="24"/>
          </w:rPr>
          <w:delText>Do you consider yourself bi-racial or multi-racial?</w:delText>
        </w:r>
      </w:del>
    </w:p>
    <w:p w14:paraId="48C3620A" w14:textId="201490C3" w:rsidR="00F241EC" w:rsidRPr="008F30CA" w:rsidDel="009A24F9" w:rsidRDefault="00F241EC" w:rsidP="008F30CA">
      <w:pPr>
        <w:pStyle w:val="ListParagraph"/>
        <w:numPr>
          <w:ilvl w:val="0"/>
          <w:numId w:val="8"/>
        </w:numPr>
        <w:tabs>
          <w:tab w:val="left" w:pos="450"/>
        </w:tabs>
        <w:suppressAutoHyphens/>
        <w:jc w:val="both"/>
        <w:rPr>
          <w:del w:id="158" w:author="Adam Calhoun" w:date="2020-01-09T13:58:00Z"/>
          <w:rStyle w:val="None"/>
          <w:rFonts w:ascii="Times New Roman" w:hAnsi="Times New Roman"/>
          <w:sz w:val="24"/>
          <w:szCs w:val="24"/>
        </w:rPr>
      </w:pPr>
      <w:del w:id="159" w:author="Adam Calhoun" w:date="2020-01-09T13:58:00Z">
        <w:r w:rsidRPr="008F30CA" w:rsidDel="009A24F9">
          <w:rPr>
            <w:rStyle w:val="None"/>
            <w:rFonts w:ascii="Times New Roman" w:hAnsi="Times New Roman"/>
            <w:sz w:val="24"/>
            <w:szCs w:val="24"/>
          </w:rPr>
          <w:delText>What social class do you most identify with?</w:delText>
        </w:r>
      </w:del>
    </w:p>
    <w:p w14:paraId="0A94F892" w14:textId="0188B8D3" w:rsidR="00F241EC" w:rsidRPr="008F30CA" w:rsidDel="009A24F9" w:rsidRDefault="00F241EC" w:rsidP="008F30CA">
      <w:pPr>
        <w:pStyle w:val="ListParagraph"/>
        <w:numPr>
          <w:ilvl w:val="0"/>
          <w:numId w:val="8"/>
        </w:numPr>
        <w:tabs>
          <w:tab w:val="left" w:pos="450"/>
        </w:tabs>
        <w:suppressAutoHyphens/>
        <w:jc w:val="both"/>
        <w:rPr>
          <w:del w:id="160" w:author="Adam Calhoun" w:date="2020-01-09T13:58:00Z"/>
          <w:rStyle w:val="None"/>
          <w:rFonts w:ascii="Times New Roman" w:hAnsi="Times New Roman"/>
          <w:sz w:val="24"/>
          <w:szCs w:val="24"/>
        </w:rPr>
      </w:pPr>
      <w:del w:id="161" w:author="Adam Calhoun" w:date="2020-01-09T13:58:00Z">
        <w:r w:rsidRPr="008F30CA" w:rsidDel="009A24F9">
          <w:rPr>
            <w:rStyle w:val="None"/>
            <w:rFonts w:ascii="Times New Roman" w:hAnsi="Times New Roman"/>
            <w:sz w:val="24"/>
            <w:szCs w:val="24"/>
          </w:rPr>
          <w:delText>Were you born in the United States?</w:delText>
        </w:r>
      </w:del>
    </w:p>
    <w:p w14:paraId="1010B1D7" w14:textId="7B2EBE28" w:rsidR="00F241EC" w:rsidRPr="008F30CA" w:rsidDel="009A24F9" w:rsidRDefault="00F241EC" w:rsidP="008F30CA">
      <w:pPr>
        <w:pStyle w:val="ListParagraph"/>
        <w:numPr>
          <w:ilvl w:val="0"/>
          <w:numId w:val="8"/>
        </w:numPr>
        <w:tabs>
          <w:tab w:val="left" w:pos="450"/>
        </w:tabs>
        <w:suppressAutoHyphens/>
        <w:jc w:val="both"/>
        <w:rPr>
          <w:del w:id="162" w:author="Adam Calhoun" w:date="2020-01-09T13:58:00Z"/>
          <w:rStyle w:val="None"/>
          <w:rFonts w:ascii="Times New Roman" w:hAnsi="Times New Roman"/>
          <w:sz w:val="24"/>
          <w:szCs w:val="24"/>
        </w:rPr>
      </w:pPr>
      <w:del w:id="163" w:author="Adam Calhoun" w:date="2020-01-09T13:58:00Z">
        <w:r w:rsidRPr="008F30CA" w:rsidDel="009A24F9">
          <w:rPr>
            <w:rStyle w:val="None"/>
            <w:rFonts w:ascii="Times New Roman" w:hAnsi="Times New Roman"/>
            <w:sz w:val="24"/>
            <w:szCs w:val="24"/>
          </w:rPr>
          <w:delText>If you answered "no" to the previous question, where were you born?</w:delText>
        </w:r>
      </w:del>
    </w:p>
    <w:p w14:paraId="6B832C71" w14:textId="3F12AE2A" w:rsidR="00F241EC" w:rsidRPr="008F30CA" w:rsidDel="009A24F9" w:rsidRDefault="00F241EC" w:rsidP="008F30CA">
      <w:pPr>
        <w:pStyle w:val="ListParagraph"/>
        <w:numPr>
          <w:ilvl w:val="0"/>
          <w:numId w:val="8"/>
        </w:numPr>
        <w:tabs>
          <w:tab w:val="left" w:pos="450"/>
        </w:tabs>
        <w:suppressAutoHyphens/>
        <w:jc w:val="both"/>
        <w:rPr>
          <w:del w:id="164" w:author="Adam Calhoun" w:date="2020-01-09T13:58:00Z"/>
          <w:rStyle w:val="None"/>
          <w:rFonts w:ascii="Times New Roman" w:hAnsi="Times New Roman"/>
          <w:sz w:val="24"/>
          <w:szCs w:val="24"/>
        </w:rPr>
      </w:pPr>
      <w:del w:id="165" w:author="Adam Calhoun" w:date="2020-01-09T13:58:00Z">
        <w:r w:rsidRPr="008F30CA" w:rsidDel="009A24F9">
          <w:rPr>
            <w:rStyle w:val="None"/>
            <w:rFonts w:ascii="Times New Roman" w:hAnsi="Times New Roman"/>
            <w:sz w:val="24"/>
            <w:szCs w:val="24"/>
          </w:rPr>
          <w:delText>How long have you lived in the U.S.?</w:delText>
        </w:r>
      </w:del>
    </w:p>
    <w:p w14:paraId="224CD2C1" w14:textId="00C75D76" w:rsidR="00F241EC" w:rsidRPr="008F30CA" w:rsidDel="009A24F9" w:rsidRDefault="00F241EC" w:rsidP="008F30CA">
      <w:pPr>
        <w:pStyle w:val="ListParagraph"/>
        <w:numPr>
          <w:ilvl w:val="0"/>
          <w:numId w:val="8"/>
        </w:numPr>
        <w:tabs>
          <w:tab w:val="left" w:pos="450"/>
        </w:tabs>
        <w:suppressAutoHyphens/>
        <w:jc w:val="both"/>
        <w:rPr>
          <w:del w:id="166" w:author="Adam Calhoun" w:date="2020-01-09T13:58:00Z"/>
          <w:rStyle w:val="None"/>
          <w:rFonts w:ascii="Times New Roman" w:hAnsi="Times New Roman"/>
          <w:sz w:val="24"/>
          <w:szCs w:val="24"/>
        </w:rPr>
      </w:pPr>
      <w:del w:id="167" w:author="Adam Calhoun" w:date="2020-01-09T13:58:00Z">
        <w:r w:rsidRPr="008F30CA" w:rsidDel="009A24F9">
          <w:rPr>
            <w:rStyle w:val="None"/>
            <w:rFonts w:ascii="Times New Roman" w:hAnsi="Times New Roman"/>
            <w:sz w:val="24"/>
            <w:szCs w:val="24"/>
          </w:rPr>
          <w:delText>If you are from the United States, what is your home state? If you are not from the U.S., please enter "n/a".</w:delText>
        </w:r>
      </w:del>
    </w:p>
    <w:p w14:paraId="783DF892" w14:textId="239F0626" w:rsidR="00F241EC" w:rsidRPr="008F30CA" w:rsidDel="009A24F9" w:rsidRDefault="00F241EC" w:rsidP="008F30CA">
      <w:pPr>
        <w:pStyle w:val="ListParagraph"/>
        <w:numPr>
          <w:ilvl w:val="0"/>
          <w:numId w:val="8"/>
        </w:numPr>
        <w:tabs>
          <w:tab w:val="left" w:pos="450"/>
        </w:tabs>
        <w:suppressAutoHyphens/>
        <w:jc w:val="both"/>
        <w:rPr>
          <w:del w:id="168" w:author="Adam Calhoun" w:date="2020-01-09T13:58:00Z"/>
          <w:rStyle w:val="None"/>
          <w:rFonts w:ascii="Times New Roman" w:hAnsi="Times New Roman"/>
          <w:sz w:val="24"/>
          <w:szCs w:val="24"/>
        </w:rPr>
      </w:pPr>
      <w:del w:id="169" w:author="Adam Calhoun" w:date="2020-01-09T13:58:00Z">
        <w:r w:rsidRPr="008F30CA" w:rsidDel="009A24F9">
          <w:rPr>
            <w:rStyle w:val="None"/>
            <w:rFonts w:ascii="Times New Roman" w:hAnsi="Times New Roman"/>
            <w:sz w:val="24"/>
            <w:szCs w:val="24"/>
          </w:rPr>
          <w:delText>Are you a native speaker of English?</w:delText>
        </w:r>
      </w:del>
    </w:p>
    <w:p w14:paraId="7C75FDA9" w14:textId="0797A59B" w:rsidR="00F241EC" w:rsidRPr="008F30CA" w:rsidDel="009A24F9" w:rsidRDefault="00F241EC" w:rsidP="008F30CA">
      <w:pPr>
        <w:pStyle w:val="ListParagraph"/>
        <w:numPr>
          <w:ilvl w:val="0"/>
          <w:numId w:val="8"/>
        </w:numPr>
        <w:tabs>
          <w:tab w:val="left" w:pos="450"/>
        </w:tabs>
        <w:suppressAutoHyphens/>
        <w:jc w:val="both"/>
        <w:rPr>
          <w:del w:id="170" w:author="Adam Calhoun" w:date="2020-01-09T13:58:00Z"/>
          <w:rStyle w:val="None"/>
          <w:rFonts w:ascii="Times New Roman" w:hAnsi="Times New Roman"/>
          <w:sz w:val="24"/>
          <w:szCs w:val="24"/>
        </w:rPr>
      </w:pPr>
      <w:del w:id="171" w:author="Adam Calhoun" w:date="2020-01-09T13:58:00Z">
        <w:r w:rsidRPr="008F30CA" w:rsidDel="009A24F9">
          <w:rPr>
            <w:rStyle w:val="None"/>
            <w:rFonts w:ascii="Times New Roman" w:hAnsi="Times New Roman"/>
            <w:sz w:val="24"/>
            <w:szCs w:val="24"/>
          </w:rPr>
          <w:delText>If you answered "no" to the previous question, please indicate how long you have been speaking English.</w:delText>
        </w:r>
      </w:del>
    </w:p>
    <w:p w14:paraId="559129B7" w14:textId="509E29D5" w:rsidR="00F241EC" w:rsidRPr="008F30CA" w:rsidDel="009A24F9" w:rsidRDefault="00F241EC" w:rsidP="008F30CA">
      <w:pPr>
        <w:pStyle w:val="ListParagraph"/>
        <w:numPr>
          <w:ilvl w:val="0"/>
          <w:numId w:val="8"/>
        </w:numPr>
        <w:tabs>
          <w:tab w:val="left" w:pos="450"/>
        </w:tabs>
        <w:suppressAutoHyphens/>
        <w:jc w:val="both"/>
        <w:rPr>
          <w:del w:id="172" w:author="Adam Calhoun" w:date="2020-01-09T13:58:00Z"/>
          <w:rStyle w:val="None"/>
          <w:rFonts w:ascii="Times New Roman" w:hAnsi="Times New Roman"/>
          <w:sz w:val="24"/>
          <w:szCs w:val="24"/>
        </w:rPr>
      </w:pPr>
      <w:del w:id="173" w:author="Adam Calhoun" w:date="2020-01-09T13:58:00Z">
        <w:r w:rsidRPr="008F30CA" w:rsidDel="009A24F9">
          <w:rPr>
            <w:rStyle w:val="None"/>
            <w:rFonts w:ascii="Times New Roman" w:hAnsi="Times New Roman"/>
            <w:sz w:val="24"/>
            <w:szCs w:val="24"/>
          </w:rPr>
          <w:delText>Politically, how do you consider yourself?</w:delText>
        </w:r>
      </w:del>
    </w:p>
    <w:p w14:paraId="3CFA2BEB" w14:textId="68888D2F" w:rsidR="00F241EC" w:rsidRPr="008F30CA" w:rsidDel="009A24F9" w:rsidRDefault="00F241EC" w:rsidP="008F30CA">
      <w:pPr>
        <w:pStyle w:val="ListParagraph"/>
        <w:numPr>
          <w:ilvl w:val="0"/>
          <w:numId w:val="8"/>
        </w:numPr>
        <w:tabs>
          <w:tab w:val="left" w:pos="450"/>
        </w:tabs>
        <w:suppressAutoHyphens/>
        <w:jc w:val="both"/>
        <w:rPr>
          <w:del w:id="174" w:author="Adam Calhoun" w:date="2020-01-09T13:58:00Z"/>
          <w:rStyle w:val="None"/>
          <w:rFonts w:ascii="Times New Roman" w:hAnsi="Times New Roman"/>
          <w:sz w:val="24"/>
          <w:szCs w:val="24"/>
        </w:rPr>
      </w:pPr>
      <w:del w:id="175" w:author="Adam Calhoun" w:date="2020-01-09T13:58:00Z">
        <w:r w:rsidRPr="008F30CA" w:rsidDel="009A24F9">
          <w:rPr>
            <w:rStyle w:val="None"/>
            <w:rFonts w:ascii="Times New Roman" w:hAnsi="Times New Roman"/>
            <w:sz w:val="24"/>
            <w:szCs w:val="24"/>
          </w:rPr>
          <w:delText>Do you have any non-removable metal in your body (e.g., braces, pacemaker, join pins)?</w:delText>
        </w:r>
      </w:del>
    </w:p>
    <w:p w14:paraId="6473B96D" w14:textId="7C520303" w:rsidR="00F241EC" w:rsidRPr="008F30CA" w:rsidDel="009A24F9" w:rsidRDefault="00F241EC" w:rsidP="008F30CA">
      <w:pPr>
        <w:pStyle w:val="ListParagraph"/>
        <w:numPr>
          <w:ilvl w:val="0"/>
          <w:numId w:val="8"/>
        </w:numPr>
        <w:tabs>
          <w:tab w:val="left" w:pos="450"/>
        </w:tabs>
        <w:suppressAutoHyphens/>
        <w:jc w:val="both"/>
        <w:rPr>
          <w:del w:id="176" w:author="Adam Calhoun" w:date="2020-01-09T13:58:00Z"/>
          <w:rStyle w:val="None"/>
          <w:rFonts w:ascii="Times New Roman" w:hAnsi="Times New Roman"/>
          <w:sz w:val="24"/>
          <w:szCs w:val="24"/>
        </w:rPr>
      </w:pPr>
      <w:del w:id="177" w:author="Adam Calhoun" w:date="2020-01-09T13:58:00Z">
        <w:r w:rsidRPr="008F30CA" w:rsidDel="009A24F9">
          <w:rPr>
            <w:rStyle w:val="None"/>
            <w:rFonts w:ascii="Times New Roman" w:hAnsi="Times New Roman"/>
            <w:sz w:val="24"/>
            <w:szCs w:val="24"/>
          </w:rPr>
          <w:delText>What is your relationship status?</w:delText>
        </w:r>
      </w:del>
    </w:p>
    <w:p w14:paraId="469D6962" w14:textId="52749EC1" w:rsidR="00F241EC" w:rsidRPr="008F30CA" w:rsidDel="009A24F9" w:rsidRDefault="00F241EC" w:rsidP="008F30CA">
      <w:pPr>
        <w:pStyle w:val="ListParagraph"/>
        <w:numPr>
          <w:ilvl w:val="0"/>
          <w:numId w:val="8"/>
        </w:numPr>
        <w:tabs>
          <w:tab w:val="left" w:pos="450"/>
        </w:tabs>
        <w:suppressAutoHyphens/>
        <w:jc w:val="both"/>
        <w:rPr>
          <w:del w:id="178" w:author="Adam Calhoun" w:date="2020-01-09T13:58:00Z"/>
          <w:rStyle w:val="None"/>
          <w:rFonts w:ascii="Times New Roman" w:hAnsi="Times New Roman"/>
          <w:sz w:val="24"/>
          <w:szCs w:val="24"/>
        </w:rPr>
      </w:pPr>
      <w:del w:id="179" w:author="Adam Calhoun" w:date="2020-01-09T13:58:00Z">
        <w:r w:rsidRPr="008F30CA" w:rsidDel="009A24F9">
          <w:rPr>
            <w:rStyle w:val="None"/>
            <w:rFonts w:ascii="Times New Roman" w:hAnsi="Times New Roman"/>
            <w:sz w:val="24"/>
            <w:szCs w:val="24"/>
          </w:rPr>
          <w:delText>What is your age?</w:delText>
        </w:r>
      </w:del>
    </w:p>
    <w:p w14:paraId="1FE0A5D3" w14:textId="679AE13D" w:rsidR="00F241EC" w:rsidRPr="008F30CA" w:rsidDel="009A24F9" w:rsidRDefault="00F241EC" w:rsidP="008F30CA">
      <w:pPr>
        <w:pStyle w:val="ListParagraph"/>
        <w:numPr>
          <w:ilvl w:val="0"/>
          <w:numId w:val="8"/>
        </w:numPr>
        <w:tabs>
          <w:tab w:val="left" w:pos="450"/>
        </w:tabs>
        <w:suppressAutoHyphens/>
        <w:jc w:val="both"/>
        <w:rPr>
          <w:del w:id="180" w:author="Adam Calhoun" w:date="2020-01-09T13:58:00Z"/>
          <w:rStyle w:val="None"/>
          <w:rFonts w:ascii="Times New Roman" w:hAnsi="Times New Roman"/>
          <w:sz w:val="24"/>
          <w:szCs w:val="24"/>
        </w:rPr>
      </w:pPr>
      <w:del w:id="181" w:author="Adam Calhoun" w:date="2020-01-09T13:58:00Z">
        <w:r w:rsidRPr="008F30CA" w:rsidDel="009A24F9">
          <w:rPr>
            <w:rStyle w:val="None"/>
            <w:rFonts w:ascii="Times New Roman" w:hAnsi="Times New Roman"/>
            <w:sz w:val="24"/>
            <w:szCs w:val="24"/>
          </w:rPr>
          <w:delText>How many years of formal music education have you had?</w:delText>
        </w:r>
      </w:del>
    </w:p>
    <w:p w14:paraId="08466599" w14:textId="477569A7" w:rsidR="00F241EC" w:rsidRPr="008F30CA" w:rsidDel="009A24F9" w:rsidRDefault="00F241EC" w:rsidP="008F30CA">
      <w:pPr>
        <w:pStyle w:val="ListParagraph"/>
        <w:numPr>
          <w:ilvl w:val="0"/>
          <w:numId w:val="8"/>
        </w:numPr>
        <w:tabs>
          <w:tab w:val="left" w:pos="450"/>
        </w:tabs>
        <w:suppressAutoHyphens/>
        <w:jc w:val="both"/>
        <w:rPr>
          <w:del w:id="182" w:author="Adam Calhoun" w:date="2020-01-09T13:58:00Z"/>
          <w:rStyle w:val="None"/>
          <w:rFonts w:ascii="Times New Roman" w:hAnsi="Times New Roman"/>
          <w:sz w:val="24"/>
          <w:szCs w:val="24"/>
        </w:rPr>
      </w:pPr>
      <w:del w:id="183" w:author="Adam Calhoun" w:date="2020-01-09T13:58:00Z">
        <w:r w:rsidRPr="008F30CA" w:rsidDel="009A24F9">
          <w:rPr>
            <w:rStyle w:val="None"/>
            <w:rFonts w:ascii="Times New Roman" w:hAnsi="Times New Roman"/>
            <w:sz w:val="24"/>
            <w:szCs w:val="24"/>
          </w:rPr>
          <w:delText>To what extent are you in favor of a tuition increase greater than this year's 3.3% increase?</w:delText>
        </w:r>
      </w:del>
    </w:p>
    <w:p w14:paraId="0FB45F2C" w14:textId="07EEB988" w:rsidR="00F241EC" w:rsidRPr="008F30CA" w:rsidDel="009A24F9" w:rsidRDefault="00F241EC" w:rsidP="008F30CA">
      <w:pPr>
        <w:pStyle w:val="ListParagraph"/>
        <w:numPr>
          <w:ilvl w:val="0"/>
          <w:numId w:val="8"/>
        </w:numPr>
        <w:tabs>
          <w:tab w:val="left" w:pos="450"/>
        </w:tabs>
        <w:suppressAutoHyphens/>
        <w:jc w:val="both"/>
        <w:rPr>
          <w:del w:id="184" w:author="Adam Calhoun" w:date="2020-01-09T13:58:00Z"/>
          <w:rStyle w:val="None"/>
          <w:rFonts w:ascii="Times New Roman" w:hAnsi="Times New Roman"/>
          <w:sz w:val="24"/>
          <w:szCs w:val="24"/>
        </w:rPr>
      </w:pPr>
      <w:del w:id="185" w:author="Adam Calhoun" w:date="2020-01-09T13:58:00Z">
        <w:r w:rsidRPr="008F30CA" w:rsidDel="009A24F9">
          <w:rPr>
            <w:rStyle w:val="None"/>
            <w:rFonts w:ascii="Times New Roman" w:hAnsi="Times New Roman"/>
            <w:sz w:val="24"/>
            <w:szCs w:val="24"/>
          </w:rPr>
          <w:delText>To what extent are you in favor of mandatory senior comprehensive exams for students to get their degree?</w:delText>
        </w:r>
      </w:del>
    </w:p>
    <w:p w14:paraId="15B3E47E" w14:textId="6176BA85" w:rsidR="00F241EC" w:rsidRPr="008F30CA" w:rsidDel="009A24F9" w:rsidRDefault="00F241EC" w:rsidP="008F30CA">
      <w:pPr>
        <w:pStyle w:val="ListParagraph"/>
        <w:numPr>
          <w:ilvl w:val="0"/>
          <w:numId w:val="8"/>
        </w:numPr>
        <w:tabs>
          <w:tab w:val="left" w:pos="450"/>
        </w:tabs>
        <w:suppressAutoHyphens/>
        <w:jc w:val="both"/>
        <w:rPr>
          <w:del w:id="186" w:author="Adam Calhoun" w:date="2020-01-09T13:58:00Z"/>
          <w:rStyle w:val="None"/>
          <w:rFonts w:ascii="Times New Roman" w:hAnsi="Times New Roman"/>
          <w:sz w:val="24"/>
          <w:szCs w:val="24"/>
        </w:rPr>
      </w:pPr>
      <w:del w:id="187" w:author="Adam Calhoun" w:date="2020-01-09T13:58:00Z">
        <w:r w:rsidRPr="008F30CA" w:rsidDel="009A24F9">
          <w:rPr>
            <w:rStyle w:val="None"/>
            <w:rFonts w:ascii="Times New Roman" w:hAnsi="Times New Roman"/>
            <w:sz w:val="24"/>
            <w:szCs w:val="24"/>
          </w:rPr>
          <w:delText>To what extent are you in favor of parents gaining access to students' medical records?</w:delText>
        </w:r>
      </w:del>
    </w:p>
    <w:p w14:paraId="31517085" w14:textId="4843B60C" w:rsidR="00F241EC" w:rsidRPr="008F30CA" w:rsidDel="009A24F9" w:rsidRDefault="00F241EC" w:rsidP="008F30CA">
      <w:pPr>
        <w:pStyle w:val="ListParagraph"/>
        <w:numPr>
          <w:ilvl w:val="0"/>
          <w:numId w:val="8"/>
        </w:numPr>
        <w:tabs>
          <w:tab w:val="left" w:pos="450"/>
        </w:tabs>
        <w:suppressAutoHyphens/>
        <w:jc w:val="both"/>
        <w:rPr>
          <w:del w:id="188" w:author="Adam Calhoun" w:date="2020-01-09T13:58:00Z"/>
          <w:rStyle w:val="None"/>
          <w:rFonts w:ascii="Times New Roman" w:hAnsi="Times New Roman"/>
          <w:sz w:val="24"/>
          <w:szCs w:val="24"/>
        </w:rPr>
      </w:pPr>
      <w:del w:id="189" w:author="Adam Calhoun" w:date="2020-01-09T13:58:00Z">
        <w:r w:rsidRPr="008F30CA" w:rsidDel="009A24F9">
          <w:rPr>
            <w:rStyle w:val="None"/>
            <w:rFonts w:ascii="Times New Roman" w:hAnsi="Times New Roman"/>
            <w:sz w:val="24"/>
            <w:szCs w:val="24"/>
          </w:rPr>
          <w:delText>Describe your affiliation with Princeton University:</w:delText>
        </w:r>
      </w:del>
    </w:p>
    <w:p w14:paraId="1C566161" w14:textId="77777777" w:rsidR="007437B9" w:rsidRDefault="007437B9">
      <w:pPr>
        <w:pStyle w:val="MediumShading1-Accent11"/>
        <w:ind w:left="720"/>
        <w:jc w:val="both"/>
        <w:rPr>
          <w:rStyle w:val="None"/>
          <w:rFonts w:ascii="Times New Roman" w:eastAsia="Times New Roman" w:hAnsi="Times New Roman" w:cs="Times New Roman"/>
          <w:b/>
          <w:bCs/>
          <w:sz w:val="24"/>
          <w:szCs w:val="24"/>
        </w:rPr>
      </w:pPr>
    </w:p>
    <w:p w14:paraId="38E28F85"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SUBJECT SELECTION AND WITDRAWAL</w:t>
      </w:r>
    </w:p>
    <w:p w14:paraId="66A8AD84" w14:textId="77777777" w:rsidR="007437B9" w:rsidRDefault="007437B9">
      <w:pPr>
        <w:pStyle w:val="MediumShading1-Accent11"/>
        <w:ind w:left="720"/>
        <w:jc w:val="both"/>
        <w:rPr>
          <w:rStyle w:val="None"/>
          <w:rFonts w:ascii="Times New Roman" w:eastAsia="Times New Roman" w:hAnsi="Times New Roman" w:cs="Times New Roman"/>
          <w:b/>
          <w:bCs/>
          <w:sz w:val="24"/>
          <w:szCs w:val="24"/>
        </w:rPr>
      </w:pPr>
    </w:p>
    <w:p w14:paraId="701596BD" w14:textId="7EC5F750" w:rsidR="007437B9" w:rsidRDefault="00376758">
      <w:pPr>
        <w:ind w:left="360"/>
        <w:rPr>
          <w:rStyle w:val="None"/>
          <w:rFonts w:ascii="Times New Roman" w:eastAsia="Times New Roman" w:hAnsi="Times New Roman" w:cs="Times New Roman"/>
          <w:sz w:val="24"/>
          <w:szCs w:val="24"/>
        </w:rPr>
      </w:pPr>
      <w:r>
        <w:rPr>
          <w:rStyle w:val="None"/>
          <w:rFonts w:ascii="Times New Roman" w:hAnsi="Times New Roman"/>
          <w:b/>
          <w:bCs/>
          <w:sz w:val="24"/>
          <w:szCs w:val="24"/>
        </w:rPr>
        <w:t xml:space="preserve">Inclusion Criteria. </w:t>
      </w:r>
      <w:r>
        <w:rPr>
          <w:rStyle w:val="None"/>
          <w:rFonts w:ascii="Times New Roman" w:hAnsi="Times New Roman"/>
          <w:sz w:val="24"/>
          <w:szCs w:val="24"/>
        </w:rPr>
        <w:t>We will recruit participants from the</w:t>
      </w:r>
      <w:del w:id="190" w:author="Adam Calhoun" w:date="2020-01-09T13:58:00Z">
        <w:r w:rsidDel="009A24F9">
          <w:rPr>
            <w:rStyle w:val="None"/>
            <w:rFonts w:ascii="Times New Roman" w:hAnsi="Times New Roman"/>
            <w:sz w:val="24"/>
            <w:szCs w:val="24"/>
          </w:rPr>
          <w:delText xml:space="preserve"> </w:delText>
        </w:r>
      </w:del>
      <w:ins w:id="191" w:author="Adam Calhoun" w:date="2020-01-09T13:58:00Z">
        <w:r w:rsidR="009A24F9">
          <w:rPr>
            <w:rStyle w:val="None"/>
            <w:rFonts w:ascii="Times New Roman" w:hAnsi="Times New Roman"/>
            <w:sz w:val="24"/>
            <w:szCs w:val="24"/>
          </w:rPr>
          <w:t xml:space="preserve"> academic community</w:t>
        </w:r>
      </w:ins>
      <w:del w:id="192" w:author="Adam Calhoun" w:date="2020-01-09T13:58:00Z">
        <w:r w:rsidDel="009A24F9">
          <w:rPr>
            <w:rStyle w:val="None"/>
            <w:rFonts w:ascii="Times New Roman" w:hAnsi="Times New Roman"/>
            <w:sz w:val="24"/>
            <w:szCs w:val="24"/>
          </w:rPr>
          <w:delText>local Princeton community</w:delText>
        </w:r>
      </w:del>
      <w:r>
        <w:rPr>
          <w:rStyle w:val="None"/>
          <w:rFonts w:ascii="Times New Roman" w:hAnsi="Times New Roman"/>
          <w:sz w:val="24"/>
          <w:szCs w:val="24"/>
        </w:rPr>
        <w:t xml:space="preserve">, which will include students, as well as other community members. Participants from the following range will be recruited: </w:t>
      </w:r>
      <w:del w:id="193" w:author="Adam Calhoun" w:date="2020-01-09T13:59:00Z">
        <w:r w:rsidDel="009A24F9">
          <w:rPr>
            <w:rStyle w:val="None"/>
            <w:rFonts w:ascii="Times New Roman" w:hAnsi="Times New Roman"/>
            <w:sz w:val="24"/>
            <w:szCs w:val="24"/>
          </w:rPr>
          <w:delText>16</w:delText>
        </w:r>
      </w:del>
      <w:ins w:id="194" w:author="Adam Calhoun" w:date="2020-01-09T13:59:00Z">
        <w:r w:rsidR="009A24F9">
          <w:rPr>
            <w:rStyle w:val="None"/>
            <w:rFonts w:ascii="Times New Roman" w:hAnsi="Times New Roman"/>
            <w:sz w:val="24"/>
            <w:szCs w:val="24"/>
          </w:rPr>
          <w:t>1</w:t>
        </w:r>
        <w:r w:rsidR="009A24F9">
          <w:rPr>
            <w:rStyle w:val="None"/>
            <w:rFonts w:ascii="Times New Roman" w:hAnsi="Times New Roman"/>
            <w:sz w:val="24"/>
            <w:szCs w:val="24"/>
          </w:rPr>
          <w:t>8</w:t>
        </w:r>
      </w:ins>
      <w:r>
        <w:rPr>
          <w:rStyle w:val="None"/>
          <w:rFonts w:ascii="Times New Roman" w:hAnsi="Times New Roman"/>
          <w:sz w:val="24"/>
          <w:szCs w:val="24"/>
        </w:rPr>
        <w:t xml:space="preserve">-90 years old. The racial, ethnic, and gender characteristics of the recruited sample will approximate the demographics of the source population. </w:t>
      </w:r>
    </w:p>
    <w:p w14:paraId="0744BF2F" w14:textId="74AD5CF3" w:rsidR="007437B9" w:rsidDel="009A24F9" w:rsidRDefault="00376758">
      <w:pPr>
        <w:ind w:left="360"/>
        <w:rPr>
          <w:del w:id="195" w:author="Adam Calhoun" w:date="2020-01-09T13:59:00Z"/>
          <w:rStyle w:val="None"/>
          <w:rFonts w:ascii="Times New Roman" w:hAnsi="Times New Roman"/>
          <w:sz w:val="24"/>
          <w:szCs w:val="24"/>
        </w:rPr>
      </w:pPr>
      <w:del w:id="196" w:author="Adam Calhoun" w:date="2020-01-09T13:59:00Z">
        <w:r w:rsidDel="009A24F9">
          <w:rPr>
            <w:rStyle w:val="None"/>
            <w:rFonts w:ascii="Times New Roman" w:hAnsi="Times New Roman"/>
            <w:sz w:val="24"/>
            <w:szCs w:val="24"/>
          </w:rPr>
          <w:delText>For the Amazon Mechanical Turk experiment, we will recruit users located in the United States. User demographics will be similar to the demographics of the overall Internet population in the United States. Around 57% of Mechanical Turk users are from the US, 55% were female, 66% have a college or advanced degree, and the average age of user was 31. (http://www.academia.edu/319290/Who_Are_the_Turkers_Worker_Demographics_In_Amazon_Mechanical_Turk) All participants will be over 18 years old</w:delText>
        </w:r>
        <w:r w:rsidR="00BA35D8" w:rsidDel="009A24F9">
          <w:rPr>
            <w:rStyle w:val="None"/>
            <w:rFonts w:ascii="Times New Roman" w:hAnsi="Times New Roman"/>
            <w:sz w:val="24"/>
            <w:szCs w:val="24"/>
          </w:rPr>
          <w:delText>. We will further screen based on ratings such as “Masters” status, previous number of tasks</w:delText>
        </w:r>
        <w:r w:rsidR="0060098D" w:rsidDel="009A24F9">
          <w:rPr>
            <w:rStyle w:val="None"/>
            <w:rFonts w:ascii="Times New Roman" w:hAnsi="Times New Roman"/>
            <w:sz w:val="24"/>
            <w:szCs w:val="24"/>
          </w:rPr>
          <w:delText xml:space="preserve"> completed</w:delText>
        </w:r>
        <w:r w:rsidR="00BA35D8" w:rsidDel="009A24F9">
          <w:rPr>
            <w:rStyle w:val="None"/>
            <w:rFonts w:ascii="Times New Roman" w:hAnsi="Times New Roman"/>
            <w:sz w:val="24"/>
            <w:szCs w:val="24"/>
          </w:rPr>
          <w:delText xml:space="preserve"> and the </w:delText>
        </w:r>
        <w:r w:rsidR="0060098D" w:rsidDel="009A24F9">
          <w:rPr>
            <w:rStyle w:val="None"/>
            <w:rFonts w:ascii="Times New Roman" w:hAnsi="Times New Roman"/>
            <w:sz w:val="24"/>
            <w:szCs w:val="24"/>
          </w:rPr>
          <w:delText xml:space="preserve">ratio of </w:delText>
        </w:r>
        <w:r w:rsidR="00BA35D8" w:rsidDel="009A24F9">
          <w:rPr>
            <w:rStyle w:val="None"/>
            <w:rFonts w:ascii="Times New Roman" w:hAnsi="Times New Roman"/>
            <w:sz w:val="24"/>
            <w:szCs w:val="24"/>
          </w:rPr>
          <w:delText xml:space="preserve">previous number of tasks approved. The exact qualifications asked for will vary from study to study, </w:delText>
        </w:r>
        <w:r w:rsidR="00381972" w:rsidDel="009A24F9">
          <w:rPr>
            <w:rStyle w:val="None"/>
            <w:rFonts w:ascii="Times New Roman" w:hAnsi="Times New Roman"/>
            <w:sz w:val="24"/>
            <w:szCs w:val="24"/>
          </w:rPr>
          <w:delText>with the</w:delText>
        </w:r>
        <w:r w:rsidR="00FF2AB4" w:rsidDel="009A24F9">
          <w:rPr>
            <w:rStyle w:val="None"/>
            <w:rFonts w:ascii="Times New Roman" w:hAnsi="Times New Roman"/>
            <w:sz w:val="24"/>
            <w:szCs w:val="24"/>
          </w:rPr>
          <w:delText xml:space="preserve"> goal of keeping tasks accessible to </w:delText>
        </w:r>
        <w:r w:rsidR="004017D6" w:rsidDel="009A24F9">
          <w:rPr>
            <w:rStyle w:val="None"/>
            <w:rFonts w:ascii="Times New Roman" w:hAnsi="Times New Roman"/>
            <w:sz w:val="24"/>
            <w:szCs w:val="24"/>
          </w:rPr>
          <w:delText xml:space="preserve">workers </w:delText>
        </w:r>
        <w:r w:rsidR="002277BD" w:rsidDel="009A24F9">
          <w:rPr>
            <w:rStyle w:val="None"/>
            <w:rFonts w:ascii="Times New Roman" w:hAnsi="Times New Roman"/>
            <w:sz w:val="24"/>
            <w:szCs w:val="24"/>
          </w:rPr>
          <w:delText>who complete tasks in good faith.</w:delText>
        </w:r>
        <w:r w:rsidR="00FF2AB4" w:rsidDel="009A24F9">
          <w:rPr>
            <w:rStyle w:val="None"/>
            <w:rFonts w:ascii="Times New Roman" w:hAnsi="Times New Roman"/>
            <w:sz w:val="24"/>
            <w:szCs w:val="24"/>
          </w:rPr>
          <w:delText xml:space="preserve"> </w:delText>
        </w:r>
      </w:del>
    </w:p>
    <w:p w14:paraId="73671E8D" w14:textId="6F89388A" w:rsidR="00026141" w:rsidRPr="00295FCA" w:rsidDel="009A24F9" w:rsidRDefault="00026141" w:rsidP="00295FCA">
      <w:pPr>
        <w:ind w:left="360"/>
        <w:rPr>
          <w:del w:id="197" w:author="Adam Calhoun" w:date="2020-01-09T13:59:00Z"/>
          <w:rStyle w:val="None"/>
        </w:rPr>
      </w:pPr>
      <w:del w:id="198" w:author="Adam Calhoun" w:date="2020-01-09T13:59:00Z">
        <w:r w:rsidRPr="00026141" w:rsidDel="009A24F9">
          <w:rPr>
            <w:rStyle w:val="None"/>
            <w:rFonts w:ascii="Times New Roman" w:hAnsi="Times New Roman"/>
            <w:bCs/>
            <w:sz w:val="24"/>
            <w:szCs w:val="24"/>
          </w:rPr>
          <w:delText xml:space="preserve">For in-person outside-of-the-lab experiments, we will recruit people in </w:delText>
        </w:r>
        <w:r w:rsidDel="009A24F9">
          <w:rPr>
            <w:rStyle w:val="None"/>
            <w:rFonts w:ascii="Times New Roman" w:hAnsi="Times New Roman"/>
            <w:bCs/>
            <w:sz w:val="24"/>
            <w:szCs w:val="24"/>
          </w:rPr>
          <w:delText>areas with a large flux of people</w:delText>
        </w:r>
        <w:r w:rsidRPr="00026141" w:rsidDel="009A24F9">
          <w:rPr>
            <w:rStyle w:val="None"/>
            <w:rFonts w:ascii="Times New Roman" w:hAnsi="Times New Roman"/>
            <w:sz w:val="24"/>
            <w:szCs w:val="24"/>
          </w:rPr>
          <w:delText xml:space="preserve"> (e.g. Frist campus center, coffee shops and malls)</w:delText>
        </w:r>
        <w:r w:rsidRPr="00026141" w:rsidDel="009A24F9">
          <w:rPr>
            <w:rStyle w:val="None"/>
            <w:rFonts w:ascii="Times New Roman" w:hAnsi="Times New Roman"/>
            <w:bCs/>
            <w:sz w:val="24"/>
            <w:szCs w:val="24"/>
          </w:rPr>
          <w:delText xml:space="preserve"> located </w:delText>
        </w:r>
        <w:r w:rsidR="00295FCA" w:rsidDel="009A24F9">
          <w:rPr>
            <w:rStyle w:val="None"/>
            <w:rFonts w:ascii="Times New Roman" w:hAnsi="Times New Roman"/>
            <w:bCs/>
            <w:sz w:val="24"/>
            <w:szCs w:val="24"/>
          </w:rPr>
          <w:delText>with</w:delText>
        </w:r>
        <w:r w:rsidRPr="00026141" w:rsidDel="009A24F9">
          <w:rPr>
            <w:rStyle w:val="None"/>
            <w:rFonts w:ascii="Times New Roman" w:hAnsi="Times New Roman"/>
            <w:bCs/>
            <w:sz w:val="24"/>
            <w:szCs w:val="24"/>
          </w:rPr>
          <w:delText>in the United States.</w:delText>
        </w:r>
        <w:r w:rsidDel="009A24F9">
          <w:rPr>
            <w:rStyle w:val="None"/>
            <w:rFonts w:ascii="Times New Roman" w:hAnsi="Times New Roman"/>
            <w:bCs/>
            <w:sz w:val="24"/>
            <w:szCs w:val="24"/>
          </w:rPr>
          <w:delText xml:space="preserve"> </w:delText>
        </w:r>
        <w:r w:rsidR="00295FCA" w:rsidDel="009A24F9">
          <w:rPr>
            <w:rStyle w:val="None"/>
            <w:rFonts w:ascii="Times New Roman" w:hAnsi="Times New Roman"/>
            <w:sz w:val="24"/>
            <w:szCs w:val="24"/>
          </w:rPr>
          <w:delText xml:space="preserve">Participants from the following range will be recruited: 16-90 years old. The racial, ethnic, and gender characteristics of the recruited sample will approximate the demographics of the source population. </w:delText>
        </w:r>
      </w:del>
    </w:p>
    <w:p w14:paraId="560BF511" w14:textId="0A6C6FA4" w:rsidR="007437B9" w:rsidRDefault="00376758">
      <w:pPr>
        <w:ind w:left="360"/>
        <w:jc w:val="both"/>
        <w:rPr>
          <w:rStyle w:val="None"/>
          <w:rFonts w:ascii="Times New Roman" w:eastAsia="Times New Roman" w:hAnsi="Times New Roman" w:cs="Times New Roman"/>
          <w:sz w:val="24"/>
          <w:szCs w:val="24"/>
        </w:rPr>
      </w:pPr>
      <w:r>
        <w:rPr>
          <w:rStyle w:val="None"/>
          <w:rFonts w:ascii="Times New Roman" w:hAnsi="Times New Roman"/>
          <w:b/>
          <w:bCs/>
          <w:sz w:val="24"/>
          <w:szCs w:val="24"/>
        </w:rPr>
        <w:t>Exclusion Criteria.</w:t>
      </w:r>
      <w:r>
        <w:rPr>
          <w:rStyle w:val="None"/>
          <w:rFonts w:ascii="Times New Roman" w:hAnsi="Times New Roman"/>
          <w:sz w:val="24"/>
          <w:szCs w:val="24"/>
        </w:rPr>
        <w:t xml:space="preserve"> </w:t>
      </w:r>
      <w:ins w:id="199" w:author="Adam Calhoun" w:date="2020-01-09T13:59:00Z">
        <w:r w:rsidR="009A24F9">
          <w:rPr>
            <w:rStyle w:val="None"/>
            <w:rFonts w:ascii="Times New Roman" w:hAnsi="Times New Roman"/>
            <w:sz w:val="24"/>
            <w:szCs w:val="24"/>
          </w:rPr>
          <w:t xml:space="preserve">No subjects </w:t>
        </w:r>
      </w:ins>
      <w:ins w:id="200" w:author="Adam Calhoun" w:date="2020-01-09T14:00:00Z">
        <w:r w:rsidR="009A24F9">
          <w:rPr>
            <w:rStyle w:val="None"/>
            <w:rFonts w:ascii="Times New Roman" w:hAnsi="Times New Roman"/>
            <w:sz w:val="24"/>
            <w:szCs w:val="24"/>
          </w:rPr>
          <w:t>who meet the inclusion criteria will be excluded from this study.</w:t>
        </w:r>
      </w:ins>
      <w:del w:id="201" w:author="Adam Calhoun" w:date="2020-01-09T13:59:00Z">
        <w:r w:rsidDel="009A24F9">
          <w:rPr>
            <w:rStyle w:val="None"/>
            <w:rFonts w:ascii="Times New Roman" w:hAnsi="Times New Roman"/>
            <w:sz w:val="24"/>
            <w:szCs w:val="24"/>
          </w:rPr>
          <w:delText xml:space="preserve">Either one of the listed experimenters or a research assistant who has been trained by the PI will give persons who express an interest in participating an initial screening. This screening will ask the potential subject if he/she meets the basic inclusion/exclusion criteria. Participants may be excluded if they have: 1. Conditions or medications that interfere with normal vision, hearing, manual action, and hand-eye coordination; 2. Conditions or medications that interfere with normal mental functions such as motor function, planning or concentration, including a history of neurological or psychiatric illness; 3. Conditions in which the individual is either unwilling or unable to continue an fMRI experiment should the behavioral experiment be a prelude to an imaging study; 4. Conditions in which the participant is using psychoactive medications (including anxiolytic, sedative, or neuroleptic medication). 5. Test scores on the battery of tests mentioned above. Individuals whose test scores are worse than two standard deviations from the average will be excluded. While these tests will constitute exclusion criteria for the study, the research staff will not be making any clinical diagnosis based on the results.  </w:delText>
        </w:r>
      </w:del>
    </w:p>
    <w:p w14:paraId="23C5721B" w14:textId="77777777" w:rsidR="007437B9" w:rsidRDefault="00376758">
      <w:pPr>
        <w:ind w:left="360"/>
        <w:jc w:val="both"/>
        <w:rPr>
          <w:rStyle w:val="None"/>
          <w:rFonts w:ascii="Times New Roman" w:hAnsi="Times New Roman"/>
          <w:sz w:val="24"/>
          <w:szCs w:val="24"/>
        </w:rPr>
      </w:pPr>
      <w:r>
        <w:rPr>
          <w:rStyle w:val="None"/>
          <w:rFonts w:ascii="Times New Roman" w:hAnsi="Times New Roman"/>
          <w:b/>
          <w:bCs/>
          <w:sz w:val="24"/>
          <w:szCs w:val="24"/>
        </w:rPr>
        <w:t>Subject Recruitment.</w:t>
      </w:r>
      <w:r>
        <w:rPr>
          <w:rStyle w:val="None"/>
          <w:rFonts w:ascii="Times New Roman" w:hAnsi="Times New Roman"/>
          <w:sz w:val="24"/>
          <w:szCs w:val="24"/>
        </w:rPr>
        <w:t xml:space="preserve"> Student recruitment will be done through notices posted to university related use-net lists, flyers posted around campus, and the Princeton University subject pool. To expand the recruitment to include other community participants, notices on the </w:t>
      </w:r>
      <w:proofErr w:type="spellStart"/>
      <w:r>
        <w:rPr>
          <w:rStyle w:val="None"/>
          <w:rFonts w:ascii="Times New Roman" w:hAnsi="Times New Roman"/>
          <w:sz w:val="24"/>
          <w:szCs w:val="24"/>
        </w:rPr>
        <w:t>Niv</w:t>
      </w:r>
      <w:proofErr w:type="spellEnd"/>
      <w:r>
        <w:rPr>
          <w:rStyle w:val="None"/>
          <w:rFonts w:ascii="Times New Roman" w:hAnsi="Times New Roman"/>
          <w:sz w:val="24"/>
          <w:szCs w:val="24"/>
        </w:rPr>
        <w:t xml:space="preserve"> lab website, electronic bulletin boards, on local radio stations, and local newspaper advertisements may also be utilized. In experiments in which juice or water rewards are used, subjects may be asked to refrain from drinking for 2 hours to a maximum of 4 hours (depending on the season) prior to the experiment. In experiments in which pictorial food rewards are used, subjects may be asked to refrain from eating for a maximum of 5 hours prior to the experiment. In experiments where participants 60 and older will be recruited, outreach efforts will extend to local social and community centers, as well as other pertinent organizations (e.g. the Community Auditing Program). Recruitment for this age group may also include posting flyers outside campus in public places of interest. For the Amazon Mechanical Turk experiment, subjects will be recruited entirely through Amazon.</w:t>
      </w:r>
    </w:p>
    <w:p w14:paraId="68B742FC" w14:textId="77777777" w:rsidR="00B4351E" w:rsidRPr="00026141" w:rsidRDefault="00B4351E">
      <w:pPr>
        <w:ind w:left="360"/>
        <w:jc w:val="both"/>
        <w:rPr>
          <w:rStyle w:val="Hyperlink0"/>
          <w:rFonts w:eastAsia="Calibri"/>
        </w:rPr>
      </w:pPr>
      <w:r w:rsidRPr="00026141">
        <w:rPr>
          <w:rStyle w:val="None"/>
          <w:rFonts w:ascii="Times New Roman" w:hAnsi="Times New Roman"/>
          <w:bCs/>
          <w:sz w:val="24"/>
          <w:szCs w:val="24"/>
        </w:rPr>
        <w:t xml:space="preserve">For in-person outside-of-the-lab experiments, subjects </w:t>
      </w:r>
      <w:r w:rsidR="00230D51" w:rsidRPr="00026141">
        <w:rPr>
          <w:rStyle w:val="None"/>
          <w:rFonts w:ascii="Times New Roman" w:hAnsi="Times New Roman"/>
          <w:bCs/>
          <w:sz w:val="24"/>
          <w:szCs w:val="24"/>
        </w:rPr>
        <w:t>may be recruited on the day of the experiment through</w:t>
      </w:r>
      <w:r w:rsidR="00531131" w:rsidRPr="00026141">
        <w:rPr>
          <w:rStyle w:val="None"/>
          <w:rFonts w:ascii="Times New Roman" w:hAnsi="Times New Roman"/>
          <w:bCs/>
          <w:sz w:val="24"/>
          <w:szCs w:val="24"/>
        </w:rPr>
        <w:t xml:space="preserve"> </w:t>
      </w:r>
      <w:r w:rsidR="00230D51" w:rsidRPr="00026141">
        <w:rPr>
          <w:rStyle w:val="None"/>
          <w:rFonts w:ascii="Times New Roman" w:hAnsi="Times New Roman"/>
          <w:bCs/>
          <w:sz w:val="24"/>
          <w:szCs w:val="24"/>
        </w:rPr>
        <w:t xml:space="preserve">signage </w:t>
      </w:r>
      <w:r w:rsidR="00531131" w:rsidRPr="00026141">
        <w:rPr>
          <w:rStyle w:val="None"/>
          <w:rFonts w:ascii="Times New Roman" w:hAnsi="Times New Roman"/>
          <w:bCs/>
          <w:sz w:val="24"/>
          <w:szCs w:val="24"/>
        </w:rPr>
        <w:t xml:space="preserve">and </w:t>
      </w:r>
      <w:r w:rsidR="009161AF" w:rsidRPr="00026141">
        <w:rPr>
          <w:rStyle w:val="None"/>
          <w:rFonts w:ascii="Times New Roman" w:hAnsi="Times New Roman"/>
          <w:bCs/>
          <w:sz w:val="24"/>
          <w:szCs w:val="24"/>
        </w:rPr>
        <w:t>word of mouth.</w:t>
      </w:r>
    </w:p>
    <w:p w14:paraId="59919AD5" w14:textId="0ECEC55A" w:rsidR="007437B9" w:rsidRDefault="00376758">
      <w:pPr>
        <w:ind w:left="360"/>
        <w:jc w:val="both"/>
        <w:rPr>
          <w:rStyle w:val="None"/>
          <w:rFonts w:ascii="Times New Roman" w:eastAsia="Times New Roman" w:hAnsi="Times New Roman" w:cs="Times New Roman"/>
          <w:sz w:val="24"/>
          <w:szCs w:val="24"/>
        </w:rPr>
      </w:pPr>
      <w:r>
        <w:rPr>
          <w:rStyle w:val="None"/>
          <w:rFonts w:ascii="Times New Roman" w:hAnsi="Times New Roman"/>
          <w:b/>
          <w:bCs/>
          <w:sz w:val="24"/>
          <w:szCs w:val="24"/>
        </w:rPr>
        <w:t>Early Withdrawal of Subjects.</w:t>
      </w:r>
      <w:r>
        <w:rPr>
          <w:rStyle w:val="None"/>
          <w:rFonts w:ascii="Times New Roman" w:hAnsi="Times New Roman"/>
          <w:sz w:val="24"/>
          <w:szCs w:val="24"/>
        </w:rPr>
        <w:t xml:space="preserve"> During the consent process at the beginning of the session, subjects will be informed that they may withdraw at any time simply by </w:t>
      </w:r>
      <w:del w:id="202" w:author="Adam Calhoun" w:date="2020-01-09T14:00:00Z">
        <w:r w:rsidDel="00052561">
          <w:rPr>
            <w:rStyle w:val="None"/>
            <w:rFonts w:ascii="Times New Roman" w:hAnsi="Times New Roman"/>
            <w:sz w:val="24"/>
            <w:szCs w:val="24"/>
          </w:rPr>
          <w:delText>notifying the experimenter</w:delText>
        </w:r>
      </w:del>
      <w:ins w:id="203" w:author="Adam Calhoun" w:date="2020-01-09T14:00:00Z">
        <w:r w:rsidR="00052561">
          <w:rPr>
            <w:rStyle w:val="None"/>
            <w:rFonts w:ascii="Times New Roman" w:hAnsi="Times New Roman"/>
            <w:sz w:val="24"/>
            <w:szCs w:val="24"/>
          </w:rPr>
          <w:t>closing the survey</w:t>
        </w:r>
      </w:ins>
      <w:r>
        <w:rPr>
          <w:rStyle w:val="None"/>
          <w:rFonts w:ascii="Times New Roman" w:hAnsi="Times New Roman"/>
          <w:sz w:val="24"/>
          <w:szCs w:val="24"/>
        </w:rPr>
        <w:t>.</w:t>
      </w:r>
      <w:del w:id="204" w:author="Adam Calhoun" w:date="2020-01-09T14:00:00Z">
        <w:r w:rsidDel="00052561">
          <w:rPr>
            <w:rStyle w:val="None"/>
            <w:rFonts w:ascii="Times New Roman" w:hAnsi="Times New Roman"/>
            <w:sz w:val="24"/>
            <w:szCs w:val="24"/>
          </w:rPr>
          <w:delText xml:space="preserve"> The experimenter may choose the end the session early if, for example, the subject appears to experience discomfort while performing the task.</w:delText>
        </w:r>
      </w:del>
      <w:r>
        <w:rPr>
          <w:rStyle w:val="None"/>
          <w:rFonts w:ascii="Times New Roman" w:hAnsi="Times New Roman"/>
          <w:sz w:val="24"/>
          <w:szCs w:val="24"/>
        </w:rPr>
        <w:t xml:space="preserve"> </w:t>
      </w:r>
    </w:p>
    <w:p w14:paraId="41EDBCB0" w14:textId="6D74E519" w:rsidR="007437B9" w:rsidDel="00052561" w:rsidRDefault="00376758">
      <w:pPr>
        <w:ind w:left="360"/>
        <w:jc w:val="both"/>
        <w:rPr>
          <w:del w:id="205" w:author="Adam Calhoun" w:date="2020-01-09T14:00:00Z"/>
          <w:rStyle w:val="None"/>
          <w:rFonts w:ascii="Times New Roman" w:eastAsia="Times New Roman" w:hAnsi="Times New Roman" w:cs="Times New Roman"/>
          <w:sz w:val="24"/>
          <w:szCs w:val="24"/>
        </w:rPr>
      </w:pPr>
      <w:r>
        <w:rPr>
          <w:rStyle w:val="None"/>
          <w:rFonts w:ascii="Times New Roman" w:hAnsi="Times New Roman"/>
          <w:b/>
          <w:bCs/>
          <w:sz w:val="24"/>
          <w:szCs w:val="24"/>
        </w:rPr>
        <w:t>Compensation.</w:t>
      </w:r>
      <w:r>
        <w:rPr>
          <w:rStyle w:val="None"/>
          <w:rFonts w:ascii="Times New Roman" w:hAnsi="Times New Roman"/>
          <w:sz w:val="24"/>
          <w:szCs w:val="24"/>
        </w:rPr>
        <w:t xml:space="preserve"> </w:t>
      </w:r>
      <w:del w:id="206" w:author="Adam Calhoun" w:date="2020-01-09T14:00:00Z">
        <w:r w:rsidDel="00052561">
          <w:rPr>
            <w:rStyle w:val="None"/>
            <w:rFonts w:ascii="Times New Roman" w:hAnsi="Times New Roman"/>
            <w:sz w:val="24"/>
            <w:szCs w:val="24"/>
          </w:rPr>
          <w:delText xml:space="preserve">Student participants will be compensated with course credit according to the policies of the Psychology Department. </w:delText>
        </w:r>
        <w:r w:rsidR="00D4285D" w:rsidRPr="00D4285D" w:rsidDel="00052561">
          <w:rPr>
            <w:rStyle w:val="None"/>
            <w:rFonts w:ascii="Times New Roman" w:hAnsi="Times New Roman"/>
            <w:sz w:val="24"/>
            <w:szCs w:val="24"/>
          </w:rPr>
          <w:delText>Paid participants will be compensated at the standard rate in the psychology department of $12/hour or $8/half hour for behavioral testing. In some experiments, in order to motivate the subjects to learn the task and make careful decisions, compensation for the experiment will depend to some extent on the performance of the subject. In all cases subjects will be compensated by $10/hour minimum (or the appropriate course credit) and up to $20/hour maximum (or an additional $10/hour maximum for participants performing the experiment for course credit), depending upon their performance across the entire experiment.</w:delText>
        </w:r>
        <w:r w:rsidDel="00052561">
          <w:rPr>
            <w:rStyle w:val="None"/>
            <w:rFonts w:ascii="Times New Roman" w:hAnsi="Times New Roman"/>
            <w:sz w:val="24"/>
            <w:szCs w:val="24"/>
          </w:rPr>
          <w:delText xml:space="preserve"> In experiments which utilize food or liquid rewards, participants will receive, in addition to the monetary/course credit compensation, small quantities of juice/water/candy as earned through performance of the task. For experiments requiring multiple sessions, we will compensate participants with up to $10 more than the standard rate, in order to encourage subjects to complete all sessions.</w:delText>
        </w:r>
      </w:del>
    </w:p>
    <w:p w14:paraId="5026C265" w14:textId="785DEF34" w:rsidR="000C4685" w:rsidRPr="0021583B" w:rsidRDefault="000C4685" w:rsidP="00052561">
      <w:pPr>
        <w:ind w:left="360"/>
        <w:jc w:val="both"/>
        <w:rPr>
          <w:rStyle w:val="None"/>
          <w:rFonts w:ascii="Times New Roman" w:hAnsi="Times New Roman"/>
          <w:sz w:val="24"/>
          <w:szCs w:val="24"/>
        </w:rPr>
      </w:pPr>
      <w:del w:id="207" w:author="Adam Calhoun" w:date="2020-01-09T14:00:00Z">
        <w:r w:rsidRPr="0021583B" w:rsidDel="00052561">
          <w:rPr>
            <w:rStyle w:val="None"/>
            <w:rFonts w:ascii="Times New Roman" w:hAnsi="Times New Roman"/>
            <w:sz w:val="24"/>
            <w:szCs w:val="24"/>
          </w:rPr>
          <w:delText>Participants on Mechanical Turk will be paid at the same rate, with total payment (base payment + bonus) coming to at least roughly $12 an hour. In addition, to motivate subjects to try to perform the task as best as they can, in some experiments subjects may earn up to $10 more based on their performance. Subjects will be paid within 1 week of completion of the task.</w:delText>
        </w:r>
      </w:del>
      <w:ins w:id="208" w:author="Adam Calhoun" w:date="2020-01-09T14:00:00Z">
        <w:r w:rsidR="00052561">
          <w:rPr>
            <w:rStyle w:val="None"/>
            <w:rFonts w:ascii="Times New Roman" w:hAnsi="Times New Roman"/>
            <w:sz w:val="24"/>
            <w:szCs w:val="24"/>
          </w:rPr>
          <w:t>Participants will not receive material compensation for this study.</w:t>
        </w:r>
      </w:ins>
    </w:p>
    <w:p w14:paraId="5699F1DC" w14:textId="77777777" w:rsidR="007437B9" w:rsidRDefault="007437B9" w:rsidP="00676AEC">
      <w:pPr>
        <w:jc w:val="both"/>
        <w:rPr>
          <w:rFonts w:ascii="Times New Roman" w:eastAsia="Times New Roman" w:hAnsi="Times New Roman" w:cs="Times New Roman"/>
          <w:sz w:val="24"/>
          <w:szCs w:val="24"/>
        </w:rPr>
      </w:pPr>
    </w:p>
    <w:p w14:paraId="6AE06E7E" w14:textId="77777777" w:rsidR="007437B9" w:rsidDel="00332AB3" w:rsidRDefault="00376758">
      <w:pPr>
        <w:pStyle w:val="MediumShading1-Accent11"/>
        <w:numPr>
          <w:ilvl w:val="0"/>
          <w:numId w:val="2"/>
        </w:numPr>
        <w:jc w:val="both"/>
        <w:rPr>
          <w:del w:id="209" w:author="Adam Calhoun" w:date="2020-01-09T14:01:00Z"/>
          <w:rStyle w:val="None"/>
          <w:rFonts w:ascii="Times New Roman" w:eastAsia="Times New Roman" w:hAnsi="Times New Roman" w:cs="Times New Roman"/>
          <w:b/>
          <w:bCs/>
          <w:sz w:val="24"/>
          <w:szCs w:val="24"/>
        </w:rPr>
      </w:pPr>
      <w:r>
        <w:rPr>
          <w:rStyle w:val="None"/>
          <w:rFonts w:ascii="Times New Roman" w:hAnsi="Times New Roman"/>
          <w:b/>
          <w:bCs/>
          <w:sz w:val="24"/>
          <w:szCs w:val="24"/>
        </w:rPr>
        <w:t>INFORMED CONSENT</w:t>
      </w:r>
    </w:p>
    <w:p w14:paraId="3EFBD55B" w14:textId="77777777" w:rsidR="007437B9" w:rsidRPr="00332AB3" w:rsidRDefault="007437B9" w:rsidP="00332AB3">
      <w:pPr>
        <w:pStyle w:val="MediumShading1-Accent11"/>
        <w:numPr>
          <w:ilvl w:val="0"/>
          <w:numId w:val="2"/>
        </w:numPr>
        <w:jc w:val="both"/>
        <w:rPr>
          <w:rFonts w:ascii="Times New Roman" w:eastAsia="Times New Roman" w:hAnsi="Times New Roman" w:cs="Times New Roman"/>
          <w:b/>
          <w:bCs/>
          <w:sz w:val="24"/>
          <w:szCs w:val="24"/>
        </w:rPr>
        <w:pPrChange w:id="210" w:author="Adam Calhoun" w:date="2020-01-09T14:01:00Z">
          <w:pPr>
            <w:pStyle w:val="MediumShading1-Accent11"/>
            <w:ind w:left="720"/>
            <w:jc w:val="both"/>
          </w:pPr>
        </w:pPrChange>
      </w:pPr>
    </w:p>
    <w:p w14:paraId="10A85AA2" w14:textId="77777777" w:rsidR="00332AB3" w:rsidRDefault="00332AB3">
      <w:pPr>
        <w:ind w:left="360"/>
        <w:jc w:val="both"/>
        <w:rPr>
          <w:ins w:id="211" w:author="Adam Calhoun" w:date="2020-01-09T14:02:00Z"/>
          <w:rStyle w:val="None"/>
          <w:rFonts w:ascii="Times New Roman" w:hAnsi="Times New Roman"/>
          <w:sz w:val="24"/>
          <w:szCs w:val="24"/>
        </w:rPr>
      </w:pPr>
    </w:p>
    <w:p w14:paraId="5E34C804" w14:textId="559BADA1" w:rsidR="007437B9" w:rsidDel="00332AB3" w:rsidRDefault="00376758">
      <w:pPr>
        <w:ind w:left="360"/>
        <w:jc w:val="both"/>
        <w:rPr>
          <w:del w:id="212" w:author="Adam Calhoun" w:date="2020-01-09T14:01:00Z"/>
          <w:rStyle w:val="None"/>
          <w:rFonts w:ascii="Times New Roman" w:eastAsia="Times New Roman" w:hAnsi="Times New Roman" w:cs="Times New Roman"/>
          <w:sz w:val="24"/>
          <w:szCs w:val="24"/>
        </w:rPr>
      </w:pPr>
      <w:del w:id="213" w:author="Adam Calhoun" w:date="2020-01-09T14:01:00Z">
        <w:r w:rsidDel="00332AB3">
          <w:rPr>
            <w:rStyle w:val="None"/>
            <w:rFonts w:ascii="Times New Roman" w:hAnsi="Times New Roman"/>
            <w:sz w:val="24"/>
            <w:szCs w:val="24"/>
          </w:rPr>
          <w:delText>Subjects will be provided a written consent document at the beginning of the experiment session and will have the opportunity to read it and ask questions. The experiment will only proceed if the subject chooses to provide informed consent. A copy of the document is included with this submission.</w:delText>
        </w:r>
      </w:del>
    </w:p>
    <w:p w14:paraId="29EA37FE" w14:textId="51E3F33B" w:rsidR="007437B9" w:rsidDel="00332AB3" w:rsidRDefault="00376758">
      <w:pPr>
        <w:ind w:left="360"/>
        <w:jc w:val="both"/>
        <w:rPr>
          <w:del w:id="214" w:author="Adam Calhoun" w:date="2020-01-09T14:01:00Z"/>
          <w:rStyle w:val="None"/>
          <w:rFonts w:ascii="Times New Roman" w:eastAsia="Times New Roman" w:hAnsi="Times New Roman" w:cs="Times New Roman"/>
          <w:sz w:val="24"/>
          <w:szCs w:val="24"/>
        </w:rPr>
      </w:pPr>
      <w:del w:id="215" w:author="Adam Calhoun" w:date="2020-01-09T14:01:00Z">
        <w:r w:rsidDel="00332AB3">
          <w:rPr>
            <w:rStyle w:val="None"/>
            <w:rFonts w:ascii="Times New Roman" w:hAnsi="Times New Roman"/>
            <w:sz w:val="24"/>
            <w:szCs w:val="24"/>
          </w:rPr>
          <w:delText>For experiments under this IRB that involve only a form questionnaire and no in-lab component, we will be unable to receive signed consent. In lieu of this, subjects will be shown a written consent document and continuation with the questionnaire implies consent.</w:delText>
        </w:r>
      </w:del>
    </w:p>
    <w:p w14:paraId="1972CC64" w14:textId="341EDBBB" w:rsidR="007437B9" w:rsidRDefault="009564A0">
      <w:pPr>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For experiments conducted online</w:t>
      </w:r>
      <w:ins w:id="216" w:author="Adam Calhoun" w:date="2020-01-09T14:01:00Z">
        <w:r w:rsidR="00332AB3">
          <w:rPr>
            <w:rStyle w:val="None"/>
            <w:rFonts w:ascii="Times New Roman" w:hAnsi="Times New Roman"/>
            <w:sz w:val="24"/>
            <w:szCs w:val="24"/>
          </w:rPr>
          <w:t>,</w:t>
        </w:r>
      </w:ins>
      <w:r>
        <w:rPr>
          <w:rStyle w:val="None"/>
          <w:rFonts w:ascii="Times New Roman" w:hAnsi="Times New Roman"/>
          <w:sz w:val="24"/>
          <w:szCs w:val="24"/>
        </w:rPr>
        <w:t xml:space="preserve"> </w:t>
      </w:r>
      <w:del w:id="217" w:author="Adam Calhoun" w:date="2020-01-09T14:01:00Z">
        <w:r w:rsidDel="00332AB3">
          <w:rPr>
            <w:rStyle w:val="None"/>
            <w:rFonts w:ascii="Times New Roman" w:hAnsi="Times New Roman"/>
            <w:sz w:val="24"/>
            <w:szCs w:val="24"/>
          </w:rPr>
          <w:delText>(</w:delText>
        </w:r>
        <w:r w:rsidR="003C52B3" w:rsidDel="00332AB3">
          <w:rPr>
            <w:rStyle w:val="None"/>
            <w:rFonts w:ascii="Times New Roman" w:hAnsi="Times New Roman"/>
            <w:sz w:val="24"/>
            <w:szCs w:val="24"/>
          </w:rPr>
          <w:delText xml:space="preserve">some </w:delText>
        </w:r>
        <w:r w:rsidDel="00332AB3">
          <w:rPr>
            <w:rStyle w:val="None"/>
            <w:rFonts w:ascii="Times New Roman" w:hAnsi="Times New Roman"/>
            <w:sz w:val="24"/>
            <w:szCs w:val="24"/>
          </w:rPr>
          <w:delText xml:space="preserve">Princeton student subject pool </w:delText>
        </w:r>
        <w:r w:rsidR="003C52B3" w:rsidDel="00332AB3">
          <w:rPr>
            <w:rStyle w:val="None"/>
            <w:rFonts w:ascii="Times New Roman" w:hAnsi="Times New Roman"/>
            <w:sz w:val="24"/>
            <w:szCs w:val="24"/>
          </w:rPr>
          <w:delText xml:space="preserve">studies and </w:delText>
        </w:r>
        <w:r w:rsidDel="00332AB3">
          <w:rPr>
            <w:rStyle w:val="None"/>
            <w:rFonts w:ascii="Times New Roman" w:hAnsi="Times New Roman"/>
            <w:sz w:val="24"/>
            <w:szCs w:val="24"/>
          </w:rPr>
          <w:delText>MTurk)</w:delText>
        </w:r>
        <w:r w:rsidR="00376758" w:rsidDel="00332AB3">
          <w:rPr>
            <w:rStyle w:val="None"/>
            <w:rFonts w:ascii="Times New Roman" w:hAnsi="Times New Roman"/>
            <w:sz w:val="24"/>
            <w:szCs w:val="24"/>
          </w:rPr>
          <w:delText xml:space="preserve">, </w:delText>
        </w:r>
      </w:del>
      <w:r w:rsidR="00376758">
        <w:rPr>
          <w:rStyle w:val="None"/>
          <w:rFonts w:ascii="Times New Roman" w:hAnsi="Times New Roman"/>
          <w:sz w:val="24"/>
          <w:szCs w:val="24"/>
        </w:rPr>
        <w:t xml:space="preserve">it will not be possible to request signed consent. In lieu of this, subjects will </w:t>
      </w:r>
      <w:r>
        <w:rPr>
          <w:rStyle w:val="None"/>
          <w:rFonts w:ascii="Times New Roman" w:hAnsi="Times New Roman"/>
          <w:sz w:val="24"/>
          <w:szCs w:val="24"/>
        </w:rPr>
        <w:t xml:space="preserve">be asked to press a button or </w:t>
      </w:r>
      <w:r w:rsidR="00376758">
        <w:rPr>
          <w:rStyle w:val="None"/>
          <w:rFonts w:ascii="Times New Roman" w:hAnsi="Times New Roman"/>
          <w:sz w:val="24"/>
          <w:szCs w:val="24"/>
        </w:rPr>
        <w:t>check a box on a web form indicating their consent.</w:t>
      </w:r>
    </w:p>
    <w:p w14:paraId="6417C5E2"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DECEPTION</w:t>
      </w:r>
    </w:p>
    <w:p w14:paraId="7F0F59B9" w14:textId="77777777" w:rsidR="007437B9" w:rsidRDefault="007437B9" w:rsidP="00332AB3">
      <w:pPr>
        <w:pStyle w:val="MediumShading1-Accent11"/>
        <w:jc w:val="both"/>
        <w:rPr>
          <w:rFonts w:ascii="Times New Roman" w:eastAsia="Times New Roman" w:hAnsi="Times New Roman" w:cs="Times New Roman"/>
          <w:b/>
          <w:bCs/>
          <w:sz w:val="24"/>
          <w:szCs w:val="24"/>
        </w:rPr>
        <w:pPrChange w:id="218" w:author="Adam Calhoun" w:date="2020-01-09T14:01:00Z">
          <w:pPr>
            <w:pStyle w:val="MediumShading1-Accent11"/>
            <w:ind w:left="720"/>
            <w:jc w:val="both"/>
          </w:pPr>
        </w:pPrChange>
      </w:pPr>
    </w:p>
    <w:p w14:paraId="0AF1FA42" w14:textId="77777777" w:rsidR="007437B9" w:rsidRDefault="00376758">
      <w:pPr>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No deception will be used in our studies.</w:t>
      </w:r>
    </w:p>
    <w:p w14:paraId="001A66C2"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DEBRIEFING</w:t>
      </w:r>
    </w:p>
    <w:p w14:paraId="0FE4DD79" w14:textId="77777777" w:rsidR="007437B9" w:rsidRDefault="007437B9">
      <w:pPr>
        <w:pStyle w:val="MediumShading1-Accent11"/>
        <w:ind w:left="720"/>
        <w:jc w:val="both"/>
        <w:rPr>
          <w:rFonts w:ascii="Times New Roman" w:eastAsia="Times New Roman" w:hAnsi="Times New Roman" w:cs="Times New Roman"/>
          <w:b/>
          <w:bCs/>
          <w:sz w:val="24"/>
          <w:szCs w:val="24"/>
        </w:rPr>
      </w:pPr>
    </w:p>
    <w:p w14:paraId="5A1118E3" w14:textId="6F058124" w:rsidR="007437B9" w:rsidRDefault="00376758">
      <w:pPr>
        <w:pStyle w:val="MediumShading1-Accent11"/>
        <w:spacing w:after="120"/>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After completion of the study, participants will be given a full description of the scientific purpose of the study, and offered the opportunity to </w:t>
      </w:r>
      <w:del w:id="219" w:author="Adam Calhoun" w:date="2020-01-09T14:02:00Z">
        <w:r w:rsidDel="00332AB3">
          <w:rPr>
            <w:rStyle w:val="None"/>
            <w:rFonts w:ascii="Times New Roman" w:hAnsi="Times New Roman"/>
            <w:sz w:val="24"/>
            <w:szCs w:val="24"/>
          </w:rPr>
          <w:delText xml:space="preserve">ask </w:delText>
        </w:r>
      </w:del>
      <w:ins w:id="220" w:author="Adam Calhoun" w:date="2020-01-09T14:02:00Z">
        <w:r w:rsidR="00332AB3">
          <w:rPr>
            <w:rStyle w:val="None"/>
            <w:rFonts w:ascii="Times New Roman" w:hAnsi="Times New Roman"/>
            <w:sz w:val="24"/>
            <w:szCs w:val="24"/>
          </w:rPr>
          <w:t xml:space="preserve">email </w:t>
        </w:r>
      </w:ins>
      <w:r>
        <w:rPr>
          <w:rStyle w:val="None"/>
          <w:rFonts w:ascii="Times New Roman" w:hAnsi="Times New Roman"/>
          <w:sz w:val="24"/>
          <w:szCs w:val="24"/>
        </w:rPr>
        <w:t xml:space="preserve">questions and </w:t>
      </w:r>
      <w:del w:id="221" w:author="Adam Calhoun" w:date="2020-01-09T14:02:00Z">
        <w:r w:rsidDel="00332AB3">
          <w:rPr>
            <w:rStyle w:val="None"/>
            <w:rFonts w:ascii="Times New Roman" w:hAnsi="Times New Roman"/>
            <w:sz w:val="24"/>
            <w:szCs w:val="24"/>
          </w:rPr>
          <w:delText xml:space="preserve">make </w:delText>
        </w:r>
      </w:del>
      <w:r>
        <w:rPr>
          <w:rStyle w:val="None"/>
          <w:rFonts w:ascii="Times New Roman" w:hAnsi="Times New Roman"/>
          <w:sz w:val="24"/>
          <w:szCs w:val="24"/>
        </w:rPr>
        <w:t xml:space="preserve">comments. The debriefing form will be tailored to match the experimental purpose of </w:t>
      </w:r>
      <w:ins w:id="222" w:author="Adam Calhoun" w:date="2020-01-09T14:02:00Z">
        <w:r w:rsidR="00332AB3">
          <w:rPr>
            <w:rStyle w:val="None"/>
            <w:rFonts w:ascii="Times New Roman" w:hAnsi="Times New Roman"/>
            <w:sz w:val="24"/>
            <w:szCs w:val="24"/>
          </w:rPr>
          <w:t xml:space="preserve">the </w:t>
        </w:r>
      </w:ins>
      <w:del w:id="223" w:author="Adam Calhoun" w:date="2020-01-09T14:02:00Z">
        <w:r w:rsidDel="00332AB3">
          <w:rPr>
            <w:rStyle w:val="None"/>
            <w:rFonts w:ascii="Times New Roman" w:hAnsi="Times New Roman"/>
            <w:sz w:val="24"/>
            <w:szCs w:val="24"/>
          </w:rPr>
          <w:delText xml:space="preserve">each </w:delText>
        </w:r>
      </w:del>
      <w:r>
        <w:rPr>
          <w:rStyle w:val="None"/>
          <w:rFonts w:ascii="Times New Roman" w:hAnsi="Times New Roman"/>
          <w:sz w:val="24"/>
          <w:szCs w:val="24"/>
        </w:rPr>
        <w:t>study mentioned in this protocol.</w:t>
      </w:r>
      <w:del w:id="224" w:author="Adam Calhoun" w:date="2020-01-09T14:02:00Z">
        <w:r w:rsidDel="00332AB3">
          <w:rPr>
            <w:rStyle w:val="None"/>
            <w:rFonts w:ascii="Times New Roman" w:hAnsi="Times New Roman"/>
            <w:sz w:val="24"/>
            <w:szCs w:val="24"/>
          </w:rPr>
          <w:delText xml:space="preserve"> If an experiment involves multiple sessions, or if a subject chooses to participate in an imaging component of the same study (conducted under separate IRB approval), debriefing might commence only after all experimental sessions have been completed. Participants will be notified of this in the beginning of any multi-part study</w:delText>
        </w:r>
      </w:del>
      <w:r>
        <w:rPr>
          <w:rStyle w:val="None"/>
          <w:rFonts w:ascii="Times New Roman" w:hAnsi="Times New Roman"/>
          <w:sz w:val="24"/>
          <w:szCs w:val="24"/>
        </w:rPr>
        <w:t>. For the online version the debriefing form will be available for the subjects.</w:t>
      </w:r>
    </w:p>
    <w:p w14:paraId="5CF4B1EF" w14:textId="77777777" w:rsidR="007437B9" w:rsidRDefault="007437B9">
      <w:pPr>
        <w:pStyle w:val="MediumShading1-Accent11"/>
        <w:ind w:left="360"/>
        <w:jc w:val="both"/>
        <w:rPr>
          <w:rFonts w:ascii="Times New Roman" w:eastAsia="Times New Roman" w:hAnsi="Times New Roman" w:cs="Times New Roman"/>
          <w:sz w:val="24"/>
          <w:szCs w:val="24"/>
        </w:rPr>
      </w:pPr>
    </w:p>
    <w:p w14:paraId="325AF857"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JEOPARDY</w:t>
      </w:r>
    </w:p>
    <w:p w14:paraId="66F5E543" w14:textId="77777777" w:rsidR="007437B9" w:rsidRDefault="007437B9">
      <w:pPr>
        <w:pStyle w:val="MediumShading1-Accent11"/>
        <w:jc w:val="both"/>
        <w:rPr>
          <w:rFonts w:ascii="Times New Roman" w:eastAsia="Times New Roman" w:hAnsi="Times New Roman" w:cs="Times New Roman"/>
          <w:b/>
          <w:bCs/>
          <w:sz w:val="24"/>
          <w:szCs w:val="24"/>
        </w:rPr>
      </w:pPr>
    </w:p>
    <w:p w14:paraId="02693C5F" w14:textId="77777777"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Participation of subjects will not place any group or class of individuals in physical, legal, social and/or psychological jeopardy.</w:t>
      </w:r>
    </w:p>
    <w:p w14:paraId="1A3DB3BF" w14:textId="77777777" w:rsidR="007437B9" w:rsidRDefault="007437B9">
      <w:pPr>
        <w:pStyle w:val="MediumShading1-Accent11"/>
        <w:ind w:left="360"/>
        <w:jc w:val="both"/>
        <w:rPr>
          <w:rFonts w:ascii="Times New Roman" w:eastAsia="Times New Roman" w:hAnsi="Times New Roman" w:cs="Times New Roman"/>
          <w:sz w:val="24"/>
          <w:szCs w:val="24"/>
        </w:rPr>
      </w:pPr>
    </w:p>
    <w:p w14:paraId="4C2578CF"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RISKS</w:t>
      </w:r>
    </w:p>
    <w:p w14:paraId="5498868C" w14:textId="77777777" w:rsidR="007437B9" w:rsidRDefault="007437B9">
      <w:pPr>
        <w:pStyle w:val="MediumShading1-Accent11"/>
        <w:ind w:left="360"/>
        <w:jc w:val="both"/>
        <w:rPr>
          <w:rFonts w:ascii="Times New Roman" w:eastAsia="Times New Roman" w:hAnsi="Times New Roman" w:cs="Times New Roman"/>
          <w:sz w:val="24"/>
          <w:szCs w:val="24"/>
        </w:rPr>
      </w:pPr>
    </w:p>
    <w:p w14:paraId="7A6E9188" w14:textId="53BBB4BB"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study involves minimal foreseeable risk. No vulnerable populations will be recruited and no sensitive or personal information will be collected. The risks to </w:t>
      </w:r>
      <w:proofErr w:type="gramStart"/>
      <w:r>
        <w:rPr>
          <w:rStyle w:val="None"/>
          <w:rFonts w:ascii="Times New Roman" w:hAnsi="Times New Roman"/>
          <w:sz w:val="24"/>
          <w:szCs w:val="24"/>
        </w:rPr>
        <w:t>participants</w:t>
      </w:r>
      <w:proofErr w:type="gramEnd"/>
      <w:r>
        <w:rPr>
          <w:rStyle w:val="None"/>
          <w:rFonts w:ascii="Times New Roman" w:hAnsi="Times New Roman"/>
          <w:sz w:val="24"/>
          <w:szCs w:val="24"/>
        </w:rPr>
        <w:t xml:space="preserve"> amount</w:t>
      </w:r>
      <w:r w:rsidR="00806C22" w:rsidRPr="00806C22">
        <w:rPr>
          <w:rFonts w:ascii="Times New Roman" w:eastAsia="Times New Roman" w:hAnsi="Times New Roman"/>
          <w:sz w:val="24"/>
          <w:lang w:eastAsia="ar-SA"/>
        </w:rPr>
        <w:t xml:space="preserve"> </w:t>
      </w:r>
      <w:r w:rsidR="00806C22" w:rsidRPr="002551FD">
        <w:rPr>
          <w:rFonts w:ascii="Times New Roman" w:eastAsia="Times New Roman" w:hAnsi="Times New Roman"/>
          <w:sz w:val="24"/>
          <w:lang w:eastAsia="ar-SA"/>
        </w:rPr>
        <w:t>to the innocuous effects of the routine mood inductions</w:t>
      </w:r>
      <w:r w:rsidR="00806C22">
        <w:rPr>
          <w:rFonts w:ascii="Times New Roman" w:eastAsia="Times New Roman" w:hAnsi="Times New Roman"/>
          <w:sz w:val="24"/>
          <w:lang w:eastAsia="ar-SA"/>
        </w:rPr>
        <w:t xml:space="preserve"> involved (happiness,</w:t>
      </w:r>
      <w:r w:rsidR="00806C22" w:rsidRPr="002551FD">
        <w:rPr>
          <w:rFonts w:ascii="Times New Roman" w:eastAsia="Times New Roman" w:hAnsi="Times New Roman"/>
          <w:sz w:val="24"/>
          <w:lang w:eastAsia="ar-SA"/>
        </w:rPr>
        <w:t xml:space="preserve"> sadness</w:t>
      </w:r>
      <w:r w:rsidR="00806C22">
        <w:rPr>
          <w:rFonts w:ascii="Times New Roman" w:eastAsia="Times New Roman" w:hAnsi="Times New Roman"/>
          <w:sz w:val="24"/>
          <w:lang w:eastAsia="ar-SA"/>
        </w:rPr>
        <w:t>, disgust, and fear</w:t>
      </w:r>
      <w:r w:rsidR="00806C22" w:rsidRPr="002551FD">
        <w:rPr>
          <w:rFonts w:ascii="Times New Roman" w:eastAsia="Times New Roman" w:hAnsi="Times New Roman"/>
          <w:sz w:val="24"/>
          <w:lang w:eastAsia="ar-SA"/>
        </w:rPr>
        <w:t>) and</w:t>
      </w:r>
      <w:r>
        <w:rPr>
          <w:rStyle w:val="None"/>
          <w:rFonts w:ascii="Times New Roman" w:hAnsi="Times New Roman"/>
          <w:sz w:val="24"/>
          <w:szCs w:val="24"/>
        </w:rPr>
        <w:t xml:space="preserve"> to those involved in sitting in a chair and using a computer, that is, boredom or mild frustration with the task. It will be made clear to every subject that he/she can halt the experiment at any time and for any</w:t>
      </w:r>
      <w:del w:id="225" w:author="Adam Calhoun" w:date="2020-01-09T14:03:00Z">
        <w:r w:rsidDel="00493ACE">
          <w:rPr>
            <w:rStyle w:val="None"/>
            <w:rFonts w:ascii="Times New Roman" w:hAnsi="Times New Roman"/>
            <w:sz w:val="24"/>
            <w:szCs w:val="24"/>
          </w:rPr>
          <w:delText xml:space="preserve"> </w:delText>
        </w:r>
      </w:del>
      <w:ins w:id="226" w:author="Adam Calhoun" w:date="2020-01-09T14:03:00Z">
        <w:r w:rsidR="00493ACE">
          <w:rPr>
            <w:rStyle w:val="None"/>
            <w:rFonts w:ascii="Times New Roman" w:hAnsi="Times New Roman"/>
            <w:sz w:val="24"/>
            <w:szCs w:val="24"/>
          </w:rPr>
          <w:t xml:space="preserve"> reason</w:t>
        </w:r>
      </w:ins>
      <w:del w:id="227" w:author="Adam Calhoun" w:date="2020-01-09T14:03:00Z">
        <w:r w:rsidDel="00493ACE">
          <w:rPr>
            <w:rStyle w:val="None"/>
            <w:rFonts w:ascii="Times New Roman" w:hAnsi="Times New Roman"/>
            <w:sz w:val="24"/>
            <w:szCs w:val="24"/>
          </w:rPr>
          <w:delText>reason and he/she will be paid the minimum hourly compensation adjusted for the amount of time spent on the experiment so far</w:delText>
        </w:r>
      </w:del>
      <w:r>
        <w:rPr>
          <w:rStyle w:val="None"/>
          <w:rFonts w:ascii="Times New Roman" w:hAnsi="Times New Roman"/>
          <w:sz w:val="24"/>
          <w:szCs w:val="24"/>
        </w:rPr>
        <w:t>.</w:t>
      </w:r>
    </w:p>
    <w:p w14:paraId="7ED20517" w14:textId="77777777" w:rsidR="007437B9" w:rsidRDefault="007437B9">
      <w:pPr>
        <w:pStyle w:val="MediumShading1-Accent11"/>
        <w:ind w:left="360"/>
        <w:jc w:val="both"/>
        <w:rPr>
          <w:rFonts w:ascii="Times New Roman" w:eastAsia="Times New Roman" w:hAnsi="Times New Roman" w:cs="Times New Roman"/>
          <w:b/>
          <w:bCs/>
          <w:sz w:val="24"/>
          <w:szCs w:val="24"/>
        </w:rPr>
      </w:pPr>
    </w:p>
    <w:p w14:paraId="5A1A38C4"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RISK/BENEFIT RATIO</w:t>
      </w:r>
    </w:p>
    <w:p w14:paraId="3B00A952" w14:textId="77777777" w:rsidR="007437B9" w:rsidRDefault="007437B9">
      <w:pPr>
        <w:pStyle w:val="MediumShading1-Accent11"/>
        <w:jc w:val="both"/>
        <w:rPr>
          <w:rFonts w:ascii="Times New Roman" w:eastAsia="Times New Roman" w:hAnsi="Times New Roman" w:cs="Times New Roman"/>
          <w:b/>
          <w:bCs/>
          <w:sz w:val="24"/>
          <w:szCs w:val="24"/>
        </w:rPr>
      </w:pPr>
    </w:p>
    <w:p w14:paraId="236C7AC5" w14:textId="73C43D00" w:rsidR="007437B9" w:rsidRDefault="00376758">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Other than </w:t>
      </w:r>
      <w:del w:id="228" w:author="Adam Calhoun" w:date="2020-01-09T14:03:00Z">
        <w:r w:rsidDel="00493ACE">
          <w:rPr>
            <w:rStyle w:val="None"/>
            <w:rFonts w:ascii="Times New Roman" w:hAnsi="Times New Roman"/>
            <w:sz w:val="24"/>
            <w:szCs w:val="24"/>
          </w:rPr>
          <w:delText xml:space="preserve">the monetary (and/or course credit) compensation, small amounts of juice, and </w:delText>
        </w:r>
      </w:del>
      <w:r>
        <w:rPr>
          <w:rStyle w:val="None"/>
          <w:rFonts w:ascii="Times New Roman" w:hAnsi="Times New Roman"/>
          <w:sz w:val="24"/>
          <w:szCs w:val="24"/>
        </w:rPr>
        <w:t xml:space="preserve">the possible psychological reward of participating in research, this paradigm provides no direct benefit to the subject. There are no known </w:t>
      </w:r>
      <w:r w:rsidR="003C0A83" w:rsidRPr="002551FD">
        <w:rPr>
          <w:rFonts w:ascii="Times New Roman" w:eastAsia="Times New Roman" w:hAnsi="Times New Roman"/>
          <w:sz w:val="24"/>
          <w:lang w:eastAsia="ar-SA"/>
        </w:rPr>
        <w:t>harmful</w:t>
      </w:r>
      <w:r w:rsidR="003C0A83" w:rsidRPr="00DF0E61">
        <w:rPr>
          <w:rFonts w:ascii="Times New Roman" w:eastAsia="Times New Roman" w:hAnsi="Times New Roman"/>
          <w:sz w:val="24"/>
          <w:lang w:eastAsia="ar-SA"/>
        </w:rPr>
        <w:t xml:space="preserve"> </w:t>
      </w:r>
      <w:r>
        <w:rPr>
          <w:rStyle w:val="None"/>
          <w:rFonts w:ascii="Times New Roman" w:hAnsi="Times New Roman"/>
          <w:sz w:val="24"/>
          <w:szCs w:val="24"/>
        </w:rPr>
        <w:t xml:space="preserve">risks involved. Information gathered will be used to advance our understanding of </w:t>
      </w:r>
      <w:del w:id="229" w:author="Adam Calhoun" w:date="2020-01-09T14:03:00Z">
        <w:r w:rsidDel="00493ACE">
          <w:rPr>
            <w:rStyle w:val="None"/>
            <w:rFonts w:ascii="Times New Roman" w:hAnsi="Times New Roman"/>
            <w:sz w:val="24"/>
            <w:szCs w:val="24"/>
          </w:rPr>
          <w:delText>human learning and decision making</w:delText>
        </w:r>
      </w:del>
      <w:ins w:id="230" w:author="Adam Calhoun" w:date="2020-01-09T14:03:00Z">
        <w:r w:rsidR="00493ACE">
          <w:rPr>
            <w:rStyle w:val="None"/>
            <w:rFonts w:ascii="Times New Roman" w:hAnsi="Times New Roman"/>
            <w:sz w:val="24"/>
            <w:szCs w:val="24"/>
          </w:rPr>
          <w:t>behavior</w:t>
        </w:r>
      </w:ins>
      <w:r>
        <w:rPr>
          <w:rStyle w:val="None"/>
          <w:rFonts w:ascii="Times New Roman" w:hAnsi="Times New Roman"/>
          <w:sz w:val="24"/>
          <w:szCs w:val="24"/>
        </w:rPr>
        <w:t>, information which may eventually contribute to the diagnosis, treatment and cure of neurological and psychiatric disorders.</w:t>
      </w:r>
    </w:p>
    <w:p w14:paraId="13AE9217" w14:textId="77777777" w:rsidR="007437B9" w:rsidRDefault="007437B9">
      <w:pPr>
        <w:pStyle w:val="MediumShading1-Accent11"/>
        <w:ind w:left="720"/>
        <w:jc w:val="both"/>
        <w:rPr>
          <w:rFonts w:ascii="Times New Roman" w:eastAsia="Times New Roman" w:hAnsi="Times New Roman" w:cs="Times New Roman"/>
          <w:b/>
          <w:bCs/>
          <w:sz w:val="24"/>
          <w:szCs w:val="24"/>
        </w:rPr>
      </w:pPr>
    </w:p>
    <w:p w14:paraId="2B272A83"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SUBJECT CONFIDENTIALITY</w:t>
      </w:r>
    </w:p>
    <w:p w14:paraId="1896B93C" w14:textId="77777777" w:rsidR="007437B9" w:rsidRDefault="007437B9">
      <w:pPr>
        <w:pStyle w:val="MediumShading1-Accent11"/>
        <w:jc w:val="both"/>
        <w:rPr>
          <w:rFonts w:ascii="Times New Roman" w:eastAsia="Times New Roman" w:hAnsi="Times New Roman" w:cs="Times New Roman"/>
          <w:b/>
          <w:bCs/>
          <w:sz w:val="24"/>
          <w:szCs w:val="24"/>
        </w:rPr>
      </w:pPr>
    </w:p>
    <w:p w14:paraId="694CFDDF" w14:textId="77777777" w:rsidR="007437B9" w:rsidRDefault="00376758">
      <w:pPr>
        <w:pStyle w:val="MediumShading1-Accent11"/>
        <w:spacing w:after="120"/>
        <w:ind w:left="360"/>
        <w:jc w:val="both"/>
        <w:rPr>
          <w:rStyle w:val="None"/>
          <w:rFonts w:ascii="Times New Roman" w:eastAsia="Times New Roman" w:hAnsi="Times New Roman" w:cs="Times New Roman"/>
          <w:sz w:val="24"/>
          <w:szCs w:val="24"/>
        </w:rPr>
      </w:pPr>
      <w:commentRangeStart w:id="231"/>
      <w:r>
        <w:rPr>
          <w:rStyle w:val="None"/>
          <w:rFonts w:ascii="Times New Roman" w:hAnsi="Times New Roman"/>
          <w:sz w:val="24"/>
          <w:szCs w:val="24"/>
        </w:rPr>
        <w:t xml:space="preserve">Subjects </w:t>
      </w:r>
      <w:commentRangeEnd w:id="231"/>
      <w:r w:rsidR="00296F80">
        <w:rPr>
          <w:rStyle w:val="CommentReference"/>
        </w:rPr>
        <w:commentReference w:id="231"/>
      </w:r>
      <w:r>
        <w:rPr>
          <w:rStyle w:val="None"/>
          <w:rFonts w:ascii="Times New Roman" w:hAnsi="Times New Roman"/>
          <w:sz w:val="24"/>
          <w:szCs w:val="24"/>
        </w:rPr>
        <w:t>will be assigned a coded designation that will deprive the collected data of any connection to the subject’s identity, while the actual names, contact information, and other personal information will be kept in a locked file cabinet, with access available only to persons listed in this application. If any information obtained from this study is published, it will be written so that the identity of the subjects will remain confidential.</w:t>
      </w:r>
    </w:p>
    <w:p w14:paraId="49B4545D" w14:textId="77777777" w:rsidR="007437B9" w:rsidRDefault="009A5F5A">
      <w:pPr>
        <w:pStyle w:val="MediumShading1-Accent11"/>
        <w:ind w:left="36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Mechanical Turk worker IDs will not be shared with anyone outside of the research team and will be removed from any data sets if any information from the study is published. </w:t>
      </w:r>
    </w:p>
    <w:p w14:paraId="26155365" w14:textId="77777777" w:rsidR="007437B9" w:rsidRDefault="007437B9">
      <w:pPr>
        <w:pStyle w:val="MediumShading1-Accent11"/>
        <w:ind w:left="360"/>
        <w:jc w:val="both"/>
        <w:rPr>
          <w:rFonts w:ascii="Times New Roman" w:eastAsia="Times New Roman" w:hAnsi="Times New Roman" w:cs="Times New Roman"/>
          <w:sz w:val="24"/>
          <w:szCs w:val="24"/>
        </w:rPr>
      </w:pPr>
    </w:p>
    <w:p w14:paraId="1B2D1AD7" w14:textId="77777777" w:rsidR="007437B9" w:rsidRDefault="00376758">
      <w:pPr>
        <w:pStyle w:val="MediumShading1-Accent11"/>
        <w:numPr>
          <w:ilvl w:val="0"/>
          <w:numId w:val="2"/>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OUTSIDE AGENCIES</w:t>
      </w:r>
    </w:p>
    <w:p w14:paraId="2C6B7915" w14:textId="77777777" w:rsidR="007437B9" w:rsidRDefault="007437B9">
      <w:pPr>
        <w:pStyle w:val="MediumShading1-Accent11"/>
        <w:jc w:val="both"/>
        <w:rPr>
          <w:rFonts w:ascii="Times New Roman" w:eastAsia="Times New Roman" w:hAnsi="Times New Roman" w:cs="Times New Roman"/>
          <w:b/>
          <w:bCs/>
          <w:sz w:val="24"/>
          <w:szCs w:val="24"/>
        </w:rPr>
      </w:pPr>
    </w:p>
    <w:p w14:paraId="3210DF57" w14:textId="085A756A" w:rsidR="007437B9" w:rsidRDefault="00376758">
      <w:pPr>
        <w:pStyle w:val="MediumShading1-Accent11"/>
        <w:ind w:left="360"/>
        <w:jc w:val="both"/>
        <w:rPr>
          <w:rStyle w:val="None"/>
          <w:rFonts w:ascii="Times New Roman" w:eastAsia="Times New Roman" w:hAnsi="Times New Roman" w:cs="Times New Roman"/>
          <w:sz w:val="24"/>
          <w:szCs w:val="24"/>
        </w:rPr>
      </w:pPr>
      <w:commentRangeStart w:id="232"/>
      <w:r>
        <w:rPr>
          <w:rStyle w:val="None"/>
          <w:rFonts w:ascii="Times New Roman" w:hAnsi="Times New Roman"/>
          <w:sz w:val="24"/>
          <w:szCs w:val="24"/>
        </w:rPr>
        <w:t xml:space="preserve">The </w:t>
      </w:r>
      <w:commentRangeEnd w:id="232"/>
      <w:r w:rsidR="00296F80">
        <w:rPr>
          <w:rStyle w:val="CommentReference"/>
        </w:rPr>
        <w:commentReference w:id="232"/>
      </w:r>
      <w:r>
        <w:rPr>
          <w:rStyle w:val="None"/>
          <w:rFonts w:ascii="Times New Roman" w:hAnsi="Times New Roman"/>
          <w:sz w:val="24"/>
          <w:szCs w:val="24"/>
        </w:rPr>
        <w:t xml:space="preserve">only outside agency involved in this research is </w:t>
      </w:r>
      <w:del w:id="233" w:author="Adam Calhoun" w:date="2020-01-09T14:04:00Z">
        <w:r w:rsidDel="00296F80">
          <w:rPr>
            <w:rStyle w:val="None"/>
            <w:rFonts w:ascii="Times New Roman" w:hAnsi="Times New Roman"/>
            <w:sz w:val="24"/>
            <w:szCs w:val="24"/>
          </w:rPr>
          <w:delText>Amazon</w:delText>
        </w:r>
      </w:del>
      <w:ins w:id="234" w:author="Adam Calhoun" w:date="2020-01-09T14:04:00Z">
        <w:r w:rsidR="00296F80">
          <w:rPr>
            <w:rStyle w:val="None"/>
            <w:rFonts w:ascii="Times New Roman" w:hAnsi="Times New Roman"/>
            <w:sz w:val="24"/>
            <w:szCs w:val="24"/>
          </w:rPr>
          <w:t>Google</w:t>
        </w:r>
      </w:ins>
      <w:r>
        <w:rPr>
          <w:rStyle w:val="None"/>
          <w:rFonts w:ascii="Times New Roman" w:hAnsi="Times New Roman"/>
          <w:sz w:val="24"/>
          <w:szCs w:val="24"/>
        </w:rPr>
        <w:t xml:space="preserve">.com, which will administer the online study. </w:t>
      </w:r>
      <w:del w:id="235" w:author="Adam Calhoun" w:date="2020-01-09T14:04:00Z">
        <w:r w:rsidDel="00296F80">
          <w:rPr>
            <w:rStyle w:val="None"/>
            <w:rFonts w:ascii="Times New Roman" w:hAnsi="Times New Roman"/>
            <w:sz w:val="24"/>
            <w:szCs w:val="24"/>
          </w:rPr>
          <w:delText xml:space="preserve">Amazon </w:delText>
        </w:r>
      </w:del>
      <w:ins w:id="236" w:author="Adam Calhoun" w:date="2020-01-09T14:04:00Z">
        <w:r w:rsidR="00296F80">
          <w:rPr>
            <w:rStyle w:val="None"/>
            <w:rFonts w:ascii="Times New Roman" w:hAnsi="Times New Roman"/>
            <w:sz w:val="24"/>
            <w:szCs w:val="24"/>
          </w:rPr>
          <w:t>Google</w:t>
        </w:r>
        <w:r w:rsidR="00296F80">
          <w:rPr>
            <w:rStyle w:val="None"/>
            <w:rFonts w:ascii="Times New Roman" w:hAnsi="Times New Roman"/>
            <w:sz w:val="24"/>
            <w:szCs w:val="24"/>
          </w:rPr>
          <w:t xml:space="preserve"> </w:t>
        </w:r>
      </w:ins>
      <w:r>
        <w:rPr>
          <w:rStyle w:val="None"/>
          <w:rFonts w:ascii="Times New Roman" w:hAnsi="Times New Roman"/>
          <w:sz w:val="24"/>
          <w:szCs w:val="24"/>
        </w:rPr>
        <w:t>serves as an honest broker (a centralized custodian who controls data and will not release codes or IDs), and their privacy policy is outlined here https://www.mturk.com/mturk/privacynotice#info. Participation on Mechanical Turk (and this experiment) is entirely voluntary. Participants may choose not to provide any data they do not wish to. The researchers will not have access to personally identifiable data regarding the users of Amazon’s Mechanical Turk system who participate in this study.</w:t>
      </w:r>
    </w:p>
    <w:p w14:paraId="4C54D5BC" w14:textId="77777777" w:rsidR="007437B9" w:rsidRDefault="007437B9">
      <w:pPr>
        <w:pStyle w:val="MediumShading1-Accent11"/>
        <w:ind w:left="360"/>
        <w:jc w:val="both"/>
        <w:rPr>
          <w:rFonts w:ascii="Times New Roman" w:eastAsia="Times New Roman" w:hAnsi="Times New Roman" w:cs="Times New Roman"/>
          <w:sz w:val="24"/>
          <w:szCs w:val="24"/>
        </w:rPr>
      </w:pPr>
    </w:p>
    <w:p w14:paraId="6D9871EC" w14:textId="77777777" w:rsidR="007437B9" w:rsidRDefault="00376758">
      <w:pPr>
        <w:pStyle w:val="MediumShading1-Accent11"/>
        <w:numPr>
          <w:ilvl w:val="0"/>
          <w:numId w:val="6"/>
        </w:numPr>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TRAINING AND CERITIFICATION</w:t>
      </w:r>
    </w:p>
    <w:p w14:paraId="0C5768C4" w14:textId="77777777" w:rsidR="007437B9" w:rsidRDefault="007437B9">
      <w:pPr>
        <w:pStyle w:val="MediumShading1-Accent11"/>
        <w:ind w:left="360"/>
        <w:jc w:val="both"/>
        <w:rPr>
          <w:rFonts w:ascii="Times New Roman" w:eastAsia="Times New Roman" w:hAnsi="Times New Roman" w:cs="Times New Roman"/>
          <w:sz w:val="24"/>
          <w:szCs w:val="24"/>
        </w:rPr>
      </w:pPr>
    </w:p>
    <w:p w14:paraId="105AEEC3" w14:textId="77777777" w:rsidR="007437B9" w:rsidRDefault="00376758">
      <w:pPr>
        <w:pStyle w:val="MediumShading1-Accent11"/>
        <w:ind w:left="360"/>
        <w:jc w:val="both"/>
        <w:rPr>
          <w:rStyle w:val="None"/>
          <w:rFonts w:ascii="Times New Roman" w:eastAsia="Times New Roman" w:hAnsi="Times New Roman" w:cs="Times New Roman"/>
          <w:sz w:val="24"/>
          <w:szCs w:val="24"/>
        </w:rPr>
      </w:pPr>
      <w:commentRangeStart w:id="237"/>
      <w:r>
        <w:rPr>
          <w:rStyle w:val="None"/>
          <w:rFonts w:ascii="Times New Roman" w:hAnsi="Times New Roman"/>
          <w:sz w:val="24"/>
          <w:szCs w:val="24"/>
        </w:rPr>
        <w:t xml:space="preserve">All University </w:t>
      </w:r>
      <w:commentRangeEnd w:id="237"/>
      <w:r w:rsidR="008807B4">
        <w:rPr>
          <w:rStyle w:val="CommentReference"/>
        </w:rPr>
        <w:commentReference w:id="237"/>
      </w:r>
      <w:r>
        <w:rPr>
          <w:rStyle w:val="None"/>
          <w:rFonts w:ascii="Times New Roman" w:hAnsi="Times New Roman"/>
          <w:sz w:val="24"/>
          <w:szCs w:val="24"/>
        </w:rPr>
        <w:t xml:space="preserve">personnel who interact with human subjects or with identifiable subject data as part of this research project must complete the University’s training program and be so certified prior to initiating contact with subjects or identifiable subject data. Furthermore, all third-party contractors or subcontractors or collaborating institutions who personnel will interact with human subjects or with identifiable subject data as part of this research project must certify to the IRB that their personnel have undergone appropriate internal training as well. Please respond to the following questions: </w:t>
      </w:r>
    </w:p>
    <w:p w14:paraId="0B86743A" w14:textId="77777777" w:rsidR="007437B9" w:rsidRDefault="007437B9">
      <w:pPr>
        <w:pStyle w:val="MediumShading1-Accent11"/>
        <w:ind w:left="360"/>
        <w:jc w:val="both"/>
        <w:rPr>
          <w:rFonts w:ascii="Times New Roman" w:eastAsia="Times New Roman" w:hAnsi="Times New Roman" w:cs="Times New Roman"/>
          <w:sz w:val="24"/>
          <w:szCs w:val="24"/>
        </w:rPr>
      </w:pPr>
      <w:bookmarkStart w:id="238" w:name="_GoBack"/>
      <w:bookmarkEnd w:id="238"/>
    </w:p>
    <w:p w14:paraId="40259030" w14:textId="77777777" w:rsidR="007437B9" w:rsidRDefault="00376758">
      <w:pPr>
        <w:pStyle w:val="MediumShading1-Accent11"/>
        <w:numPr>
          <w:ilvl w:val="1"/>
          <w:numId w:val="2"/>
        </w:numPr>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Have all investigators identified above completed the University's training program (please check appropriate box): </w:t>
      </w:r>
      <w:r>
        <w:rPr>
          <w:rStyle w:val="None"/>
          <w:rFonts w:ascii="Times New Roman" w:hAnsi="Times New Roman"/>
          <w:b/>
          <w:bCs/>
          <w:sz w:val="24"/>
          <w:szCs w:val="24"/>
        </w:rPr>
        <w:t>Yes</w:t>
      </w:r>
      <w:r>
        <w:rPr>
          <w:rStyle w:val="None"/>
          <w:rFonts w:ascii="Times New Roman" w:hAnsi="Times New Roman"/>
          <w:sz w:val="24"/>
          <w:szCs w:val="24"/>
        </w:rPr>
        <w:t xml:space="preserve">.   </w:t>
      </w:r>
    </w:p>
    <w:p w14:paraId="7C196756" w14:textId="77777777" w:rsidR="007437B9" w:rsidRDefault="00376758">
      <w:pPr>
        <w:pStyle w:val="MediumShading1-Accent11"/>
        <w:ind w:left="1440"/>
        <w:jc w:val="both"/>
        <w:rPr>
          <w:rStyle w:val="None"/>
          <w:rFonts w:ascii="Times New Roman" w:eastAsia="Times New Roman" w:hAnsi="Times New Roman" w:cs="Times New Roman"/>
          <w:sz w:val="24"/>
          <w:szCs w:val="24"/>
        </w:rPr>
      </w:pPr>
      <w:r>
        <w:rPr>
          <w:rStyle w:val="None"/>
          <w:rFonts w:ascii="Times New Roman" w:hAnsi="Times New Roman"/>
          <w:sz w:val="24"/>
          <w:szCs w:val="24"/>
        </w:rPr>
        <w:t>If No, please complete the training program immediately after reviewing ORPA's homepage information about this procedure.</w:t>
      </w:r>
    </w:p>
    <w:p w14:paraId="759E4FA4" w14:textId="77777777" w:rsidR="007437B9" w:rsidRDefault="00376758">
      <w:pPr>
        <w:pStyle w:val="MediumShading1-Accent11"/>
        <w:numPr>
          <w:ilvl w:val="1"/>
          <w:numId w:val="2"/>
        </w:numPr>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Are there any current or anticipated future employees or students working on this project who will interact with human subjects or with identifiable subject data? </w:t>
      </w:r>
      <w:r>
        <w:rPr>
          <w:rStyle w:val="None"/>
          <w:rFonts w:ascii="Times New Roman" w:hAnsi="Times New Roman"/>
          <w:b/>
          <w:bCs/>
          <w:sz w:val="24"/>
          <w:szCs w:val="24"/>
        </w:rPr>
        <w:t>Yes</w:t>
      </w:r>
      <w:r>
        <w:rPr>
          <w:rStyle w:val="None"/>
          <w:rFonts w:ascii="Times New Roman" w:hAnsi="Times New Roman"/>
          <w:sz w:val="24"/>
          <w:szCs w:val="24"/>
        </w:rPr>
        <w:t xml:space="preserve">.  </w:t>
      </w:r>
    </w:p>
    <w:p w14:paraId="55623B17" w14:textId="77777777" w:rsidR="007437B9" w:rsidRDefault="00376758">
      <w:pPr>
        <w:pStyle w:val="MediumShading1-Accent11"/>
        <w:ind w:left="144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If Yes, please state that you understand that such personnel must complete the University's training program before they may interact with subjects or identifiable subject data. </w:t>
      </w:r>
    </w:p>
    <w:p w14:paraId="3481CC94" w14:textId="77777777" w:rsidR="007437B9" w:rsidRDefault="00376758">
      <w:pPr>
        <w:pStyle w:val="MediumShading1-Accent11"/>
        <w:ind w:left="1440"/>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If any other students or employees are to be involved in this research in a capacity in which they interact with subjects or identifiable subject data, we will file an addendum to this application with their names and certification of their Princeton human subjects training prior to permitting their involvement.</w:t>
      </w:r>
    </w:p>
    <w:p w14:paraId="729220D4" w14:textId="77777777" w:rsidR="007437B9" w:rsidRDefault="00376758">
      <w:pPr>
        <w:pStyle w:val="MediumShading1-Accent11"/>
        <w:numPr>
          <w:ilvl w:val="1"/>
          <w:numId w:val="2"/>
        </w:numPr>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Are there or will there be any third party contractors or subcontractors or collaborating institutions working on this project whose personnel will interact with human subjects or with identifiable subject data? </w:t>
      </w:r>
      <w:r>
        <w:rPr>
          <w:rStyle w:val="None"/>
          <w:rFonts w:ascii="Times New Roman" w:hAnsi="Times New Roman"/>
          <w:b/>
          <w:bCs/>
          <w:sz w:val="24"/>
          <w:szCs w:val="24"/>
        </w:rPr>
        <w:t>No</w:t>
      </w:r>
      <w:r>
        <w:rPr>
          <w:rStyle w:val="None"/>
          <w:rFonts w:ascii="Times New Roman" w:hAnsi="Times New Roman"/>
          <w:sz w:val="24"/>
          <w:szCs w:val="24"/>
        </w:rPr>
        <w:t xml:space="preserve">.  </w:t>
      </w:r>
    </w:p>
    <w:p w14:paraId="6B0267C3" w14:textId="77777777" w:rsidR="007437B9" w:rsidRDefault="007437B9">
      <w:pPr>
        <w:pStyle w:val="MediumShading1-Accent11"/>
        <w:ind w:left="1440"/>
        <w:jc w:val="both"/>
        <w:rPr>
          <w:rFonts w:ascii="Times New Roman" w:eastAsia="Times New Roman" w:hAnsi="Times New Roman" w:cs="Times New Roman"/>
          <w:sz w:val="24"/>
          <w:szCs w:val="24"/>
        </w:rPr>
      </w:pPr>
    </w:p>
    <w:p w14:paraId="5653A2B1" w14:textId="77777777" w:rsidR="007437B9" w:rsidRDefault="00376758">
      <w:pPr>
        <w:ind w:left="525"/>
        <w:jc w:val="both"/>
        <w:rPr>
          <w:rStyle w:val="None"/>
          <w:rFonts w:ascii="Times New Roman" w:eastAsia="Times New Roman" w:hAnsi="Times New Roman" w:cs="Times New Roman"/>
          <w:sz w:val="24"/>
          <w:szCs w:val="24"/>
        </w:rPr>
      </w:pPr>
      <w:r>
        <w:rPr>
          <w:rStyle w:val="None"/>
          <w:rFonts w:ascii="Times New Roman" w:hAnsi="Times New Roman"/>
          <w:sz w:val="24"/>
          <w:szCs w:val="24"/>
        </w:rPr>
        <w:t>Please note that the IRB will not approve this study unless all proper training is completed or certifications are received.</w:t>
      </w:r>
    </w:p>
    <w:p w14:paraId="61954E12" w14:textId="77777777" w:rsidR="007437B9" w:rsidRDefault="00376758">
      <w:pPr>
        <w:tabs>
          <w:tab w:val="left" w:pos="540"/>
        </w:tabs>
        <w:ind w:left="525" w:hanging="525"/>
        <w:jc w:val="both"/>
        <w:rPr>
          <w:rStyle w:val="None"/>
          <w:rFonts w:ascii="Times New Roman" w:eastAsia="Times New Roman" w:hAnsi="Times New Roman" w:cs="Times New Roman"/>
          <w:sz w:val="24"/>
          <w:szCs w:val="24"/>
        </w:rPr>
      </w:pPr>
      <w:r>
        <w:rPr>
          <w:noProof/>
        </w:rPr>
        <w:drawing>
          <wp:anchor distT="0" distB="0" distL="0" distR="0" simplePos="0" relativeHeight="251657216" behindDoc="1" locked="0" layoutInCell="1" allowOverlap="1" wp14:anchorId="44E834DD" wp14:editId="1B40ED83">
            <wp:simplePos x="0" y="0"/>
            <wp:positionH relativeFrom="column">
              <wp:posOffset>919480</wp:posOffset>
            </wp:positionH>
            <wp:positionV relativeFrom="line">
              <wp:posOffset>156210</wp:posOffset>
            </wp:positionV>
            <wp:extent cx="1137920" cy="42672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1"/>
                    <a:stretch>
                      <a:fillRect/>
                    </a:stretch>
                  </pic:blipFill>
                  <pic:spPr>
                    <a:xfrm>
                      <a:off x="0" y="0"/>
                      <a:ext cx="1137920" cy="426720"/>
                    </a:xfrm>
                    <a:prstGeom prst="rect">
                      <a:avLst/>
                    </a:prstGeom>
                    <a:ln w="12700" cap="flat">
                      <a:noFill/>
                      <a:miter lim="400000"/>
                    </a:ln>
                    <a:effectLst/>
                  </pic:spPr>
                </pic:pic>
              </a:graphicData>
            </a:graphic>
          </wp:anchor>
        </w:drawing>
      </w:r>
      <w:r>
        <w:rPr>
          <w:rStyle w:val="None"/>
          <w:rFonts w:ascii="Times New Roman" w:hAnsi="Times New Roman"/>
          <w:b/>
          <w:bCs/>
          <w:sz w:val="24"/>
          <w:szCs w:val="24"/>
        </w:rPr>
        <w:t>18.</w:t>
      </w:r>
      <w:r>
        <w:rPr>
          <w:rStyle w:val="None"/>
          <w:rFonts w:ascii="Times New Roman" w:eastAsia="Times New Roman" w:hAnsi="Times New Roman" w:cs="Times New Roman"/>
          <w:sz w:val="24"/>
          <w:szCs w:val="24"/>
        </w:rPr>
        <w:tab/>
      </w:r>
      <w:r>
        <w:rPr>
          <w:rStyle w:val="None"/>
          <w:rFonts w:ascii="Times New Roman" w:hAnsi="Times New Roman"/>
          <w:b/>
          <w:bCs/>
          <w:sz w:val="24"/>
          <w:szCs w:val="24"/>
        </w:rPr>
        <w:t>SIGNATURES</w:t>
      </w:r>
    </w:p>
    <w:p w14:paraId="37E0E65A"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______________________                       __________________________</w:t>
      </w:r>
    </w:p>
    <w:p w14:paraId="49F1CE0E"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Principal Investigator</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Graduate Student</w:t>
      </w:r>
    </w:p>
    <w:p w14:paraId="5C7AD43D"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Date: </w:t>
      </w:r>
      <w:r>
        <w:rPr>
          <w:rStyle w:val="None"/>
          <w:rFonts w:ascii="Times New Roman" w:eastAsia="Times New Roman" w:hAnsi="Times New Roman" w:cs="Times New Roman"/>
          <w:sz w:val="24"/>
          <w:szCs w:val="24"/>
        </w:rPr>
        <w:tab/>
        <w:t>______________</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Date: </w:t>
      </w:r>
      <w:r>
        <w:rPr>
          <w:rStyle w:val="None"/>
          <w:rFonts w:ascii="Times New Roman" w:eastAsia="Times New Roman" w:hAnsi="Times New Roman" w:cs="Times New Roman"/>
          <w:sz w:val="24"/>
          <w:szCs w:val="24"/>
        </w:rPr>
        <w:tab/>
        <w:t>______________</w:t>
      </w:r>
    </w:p>
    <w:p w14:paraId="6F2D0A3D"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         </w:t>
      </w:r>
    </w:p>
    <w:p w14:paraId="2DEEBD73"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______________________</w:t>
      </w:r>
      <w:r>
        <w:rPr>
          <w:rStyle w:val="None"/>
          <w:rFonts w:ascii="Times New Roman" w:eastAsia="Times New Roman" w:hAnsi="Times New Roman" w:cs="Times New Roman"/>
          <w:sz w:val="24"/>
          <w:szCs w:val="24"/>
        </w:rPr>
        <w:tab/>
        <w:t xml:space="preserve">                   __________________________</w:t>
      </w:r>
    </w:p>
    <w:p w14:paraId="3AE69ED9"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Graduate Student</w:t>
      </w:r>
      <w:r>
        <w:rPr>
          <w:rStyle w:val="None"/>
          <w:rFonts w:ascii="Times New Roman" w:eastAsia="Times New Roman" w:hAnsi="Times New Roman" w:cs="Times New Roman"/>
          <w:sz w:val="24"/>
          <w:szCs w:val="24"/>
        </w:rPr>
        <w:tab/>
      </w:r>
      <w:proofErr w:type="gramStart"/>
      <w:r>
        <w:rPr>
          <w:rStyle w:val="None"/>
          <w:rFonts w:ascii="Times New Roman" w:eastAsia="Times New Roman" w:hAnsi="Times New Roman" w:cs="Times New Roman"/>
          <w:sz w:val="24"/>
          <w:szCs w:val="24"/>
        </w:rPr>
        <w:tab/>
        <w:t xml:space="preserve">  </w:t>
      </w:r>
      <w:r>
        <w:rPr>
          <w:rStyle w:val="None"/>
          <w:rFonts w:ascii="Times New Roman" w:eastAsia="Times New Roman" w:hAnsi="Times New Roman" w:cs="Times New Roman"/>
          <w:sz w:val="24"/>
          <w:szCs w:val="24"/>
        </w:rPr>
        <w:tab/>
      </w:r>
      <w:proofErr w:type="gramEnd"/>
      <w:r>
        <w:rPr>
          <w:rStyle w:val="None"/>
          <w:rFonts w:ascii="Times New Roman" w:eastAsia="Times New Roman" w:hAnsi="Times New Roman" w:cs="Times New Roman"/>
          <w:sz w:val="24"/>
          <w:szCs w:val="24"/>
        </w:rPr>
        <w:tab/>
        <w:t>Graduate Student</w:t>
      </w:r>
    </w:p>
    <w:p w14:paraId="3C68BBE8"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 xml:space="preserve">Date: </w:t>
      </w:r>
      <w:r>
        <w:rPr>
          <w:rStyle w:val="None"/>
          <w:rFonts w:ascii="Times New Roman" w:eastAsia="Times New Roman" w:hAnsi="Times New Roman" w:cs="Times New Roman"/>
          <w:sz w:val="24"/>
          <w:szCs w:val="24"/>
        </w:rPr>
        <w:tab/>
        <w:t>______________</w:t>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t>Date:</w:t>
      </w:r>
      <w:r>
        <w:rPr>
          <w:rStyle w:val="None"/>
          <w:rFonts w:ascii="Times New Roman" w:eastAsia="Times New Roman" w:hAnsi="Times New Roman" w:cs="Times New Roman"/>
          <w:sz w:val="24"/>
          <w:szCs w:val="24"/>
        </w:rPr>
        <w:tab/>
        <w:t>____________</w:t>
      </w:r>
      <w:r>
        <w:rPr>
          <w:rStyle w:val="None"/>
          <w:rFonts w:ascii="Times New Roman" w:eastAsia="Times New Roman" w:hAnsi="Times New Roman" w:cs="Times New Roman"/>
          <w:sz w:val="24"/>
          <w:szCs w:val="24"/>
        </w:rPr>
        <w:tab/>
      </w:r>
    </w:p>
    <w:p w14:paraId="18FD7B4A" w14:textId="77777777" w:rsidR="007437B9" w:rsidRDefault="00376758">
      <w:pPr>
        <w:suppressAutoHyphens/>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r>
      <w:r>
        <w:rPr>
          <w:rStyle w:val="None"/>
          <w:rFonts w:ascii="Times New Roman" w:eastAsia="Times New Roman" w:hAnsi="Times New Roman" w:cs="Times New Roman"/>
          <w:sz w:val="24"/>
          <w:szCs w:val="24"/>
        </w:rPr>
        <w:tab/>
      </w:r>
    </w:p>
    <w:p w14:paraId="4F6F8EB6" w14:textId="77777777" w:rsidR="007437B9" w:rsidRDefault="00376758" w:rsidP="007A52CB">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outlineLvl w:val="0"/>
        <w:rPr>
          <w:rStyle w:val="None"/>
          <w:rFonts w:ascii="Times New Roman" w:eastAsia="Times New Roman" w:hAnsi="Times New Roman" w:cs="Times New Roman"/>
          <w:b/>
          <w:bCs/>
          <w:sz w:val="24"/>
          <w:szCs w:val="24"/>
        </w:rPr>
      </w:pPr>
      <w:r>
        <w:rPr>
          <w:rStyle w:val="None"/>
          <w:rFonts w:ascii="Times New Roman" w:hAnsi="Times New Roman"/>
          <w:b/>
          <w:bCs/>
          <w:sz w:val="24"/>
          <w:szCs w:val="24"/>
        </w:rPr>
        <w:t>Checklist for Submission</w:t>
      </w:r>
    </w:p>
    <w:p w14:paraId="05C2CB3D" w14:textId="77777777" w:rsidR="007437B9" w:rsidRDefault="00376758" w:rsidP="007A52CB">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outlineLvl w:val="0"/>
        <w:rPr>
          <w:rStyle w:val="None"/>
          <w:rFonts w:ascii="Times New Roman" w:eastAsia="Times New Roman" w:hAnsi="Times New Roman" w:cs="Times New Roman"/>
          <w:sz w:val="24"/>
          <w:szCs w:val="24"/>
        </w:rPr>
      </w:pPr>
      <w:r>
        <w:rPr>
          <w:rStyle w:val="None"/>
          <w:rFonts w:ascii="Times New Roman" w:hAnsi="Times New Roman"/>
          <w:sz w:val="24"/>
          <w:szCs w:val="24"/>
        </w:rPr>
        <w:t>Please be sure that you have submitted all of the following, whenever appropriate.</w:t>
      </w:r>
    </w:p>
    <w:p w14:paraId="1CFBA4F3" w14:textId="77777777" w:rsidR="007437B9" w:rsidRDefault="007437B9">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Fonts w:ascii="Times New Roman" w:eastAsia="Times New Roman" w:hAnsi="Times New Roman" w:cs="Times New Roman"/>
          <w:sz w:val="24"/>
          <w:szCs w:val="24"/>
        </w:rPr>
      </w:pPr>
    </w:p>
    <w:p w14:paraId="7CF3C42F" w14:textId="77777777" w:rsidR="007437B9" w:rsidRDefault="00376758">
      <w:pPr>
        <w:tabs>
          <w:tab w:val="left" w:pos="72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w:t>
      </w:r>
      <w:r>
        <w:rPr>
          <w:rStyle w:val="None"/>
          <w:rFonts w:ascii="Arial Unicode MS" w:hAnsi="Arial Unicode MS"/>
          <w:sz w:val="24"/>
          <w:szCs w:val="24"/>
        </w:rPr>
        <w:tab/>
      </w:r>
      <w:r>
        <w:rPr>
          <w:rStyle w:val="None"/>
          <w:rFonts w:ascii="Times New Roman" w:hAnsi="Times New Roman"/>
          <w:sz w:val="24"/>
          <w:szCs w:val="24"/>
        </w:rPr>
        <w:t>Contact information for all participating investigators</w:t>
      </w:r>
    </w:p>
    <w:p w14:paraId="2EBA2AF9"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Consent forms that include a description of the research</w:t>
      </w:r>
    </w:p>
    <w:p w14:paraId="370F5B83"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Debriefing forms, if needed</w:t>
      </w:r>
    </w:p>
    <w:p w14:paraId="63368E40" w14:textId="77777777" w:rsidR="007437B9" w:rsidRDefault="00376758">
      <w:pPr>
        <w:tabs>
          <w:tab w:val="left" w:pos="72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ind w:left="720" w:hanging="72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w:t>
      </w:r>
      <w:r>
        <w:rPr>
          <w:rStyle w:val="None"/>
          <w:rFonts w:ascii="Arial Unicode MS" w:hAnsi="Arial Unicode MS"/>
          <w:sz w:val="24"/>
          <w:szCs w:val="24"/>
        </w:rPr>
        <w:tab/>
      </w:r>
      <w:r>
        <w:rPr>
          <w:rStyle w:val="None"/>
          <w:rFonts w:ascii="Times New Roman" w:hAnsi="Times New Roman"/>
          <w:sz w:val="24"/>
          <w:szCs w:val="24"/>
        </w:rPr>
        <w:t>Complete Questionnaire or interview protocol and recruitment letters (in English if research is being conducted in a foreign country)</w:t>
      </w:r>
    </w:p>
    <w:p w14:paraId="3EFC090A"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 xml:space="preserve">IRB approvals </w:t>
      </w:r>
    </w:p>
    <w:p w14:paraId="65F38BAA"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Certificate of Human Subjects training</w:t>
      </w:r>
    </w:p>
    <w:p w14:paraId="4B41DA17"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Times New Roman" w:hAnsi="Times New Roman"/>
          <w:sz w:val="24"/>
          <w:szCs w:val="24"/>
        </w:rPr>
        <w:t xml:space="preserve">    </w:t>
      </w:r>
      <w:r>
        <w:rPr>
          <w:rStyle w:val="None"/>
          <w:rFonts w:ascii="Arial Unicode MS" w:hAnsi="Arial Unicode MS"/>
          <w:sz w:val="24"/>
          <w:szCs w:val="24"/>
        </w:rPr>
        <w:t xml:space="preserve">□ </w:t>
      </w:r>
      <w:r>
        <w:rPr>
          <w:rStyle w:val="None"/>
          <w:rFonts w:ascii="Times New Roman" w:hAnsi="Times New Roman"/>
          <w:sz w:val="24"/>
          <w:szCs w:val="24"/>
        </w:rPr>
        <w:t>Secure storage of data</w:t>
      </w:r>
    </w:p>
    <w:p w14:paraId="38587C52"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w:t>
      </w:r>
      <w:r>
        <w:rPr>
          <w:rStyle w:val="None"/>
          <w:rFonts w:ascii="Times New Roman" w:hAnsi="Times New Roman"/>
          <w:sz w:val="24"/>
          <w:szCs w:val="24"/>
        </w:rPr>
        <w:t xml:space="preserve">    Secure storage of consent forms, separately from data</w:t>
      </w:r>
    </w:p>
    <w:p w14:paraId="35A63912" w14:textId="77777777" w:rsidR="007437B9" w:rsidRDefault="00376758">
      <w:pPr>
        <w:tabs>
          <w:tab w:val="left" w:pos="1080"/>
          <w:tab w:val="left" w:pos="1800"/>
          <w:tab w:val="left" w:pos="2520"/>
          <w:tab w:val="left" w:pos="3240"/>
          <w:tab w:val="left" w:pos="3960"/>
          <w:tab w:val="left" w:pos="4223"/>
          <w:tab w:val="left" w:pos="4680"/>
          <w:tab w:val="left" w:pos="5400"/>
          <w:tab w:val="left" w:pos="6120"/>
          <w:tab w:val="left" w:pos="6840"/>
          <w:tab w:val="left" w:pos="7560"/>
          <w:tab w:val="left" w:pos="8280"/>
          <w:tab w:val="left" w:pos="9000"/>
          <w:tab w:val="left" w:pos="9580"/>
        </w:tabs>
        <w:suppressAutoHyphens/>
        <w:spacing w:after="0"/>
        <w:jc w:val="both"/>
        <w:rPr>
          <w:rStyle w:val="None"/>
          <w:rFonts w:ascii="Times New Roman" w:eastAsia="Times New Roman" w:hAnsi="Times New Roman" w:cs="Times New Roman"/>
          <w:sz w:val="24"/>
          <w:szCs w:val="24"/>
        </w:rPr>
      </w:pPr>
      <w:r>
        <w:rPr>
          <w:rStyle w:val="None"/>
          <w:rFonts w:ascii="Arial Unicode MS" w:hAnsi="Arial Unicode MS"/>
          <w:sz w:val="24"/>
          <w:szCs w:val="24"/>
        </w:rPr>
        <w:t xml:space="preserve"> □ </w:t>
      </w:r>
      <w:r>
        <w:rPr>
          <w:rStyle w:val="None"/>
          <w:rFonts w:ascii="Times New Roman" w:hAnsi="Times New Roman"/>
          <w:sz w:val="24"/>
          <w:szCs w:val="24"/>
        </w:rPr>
        <w:t>Signatures</w:t>
      </w:r>
    </w:p>
    <w:sectPr w:rsidR="007437B9" w:rsidSect="00A864A8">
      <w:headerReference w:type="default" r:id="rId12"/>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dam Calhoun" w:date="2020-01-09T10:28:00Z" w:initials="AJC">
    <w:p w14:paraId="33D70616" w14:textId="3F3D8CEB" w:rsidR="00A82C1B" w:rsidRDefault="00A82C1B">
      <w:pPr>
        <w:pStyle w:val="CommentText"/>
      </w:pPr>
      <w:r>
        <w:rPr>
          <w:rStyle w:val="CommentReference"/>
        </w:rPr>
        <w:annotationRef/>
      </w:r>
      <w:r>
        <w:t>Who is our PI for this?</w:t>
      </w:r>
    </w:p>
  </w:comment>
  <w:comment w:id="110" w:author="Adam Calhoun" w:date="2020-01-09T13:47:00Z" w:initials="AJC">
    <w:p w14:paraId="5B88C5F1" w14:textId="5C949A2D" w:rsidR="009B559D" w:rsidRDefault="009B559D">
      <w:pPr>
        <w:pStyle w:val="CommentText"/>
      </w:pPr>
      <w:r>
        <w:t xml:space="preserve">Do </w:t>
      </w:r>
      <w:r>
        <w:rPr>
          <w:rStyle w:val="CommentReference"/>
        </w:rPr>
        <w:annotationRef/>
      </w:r>
      <w:r>
        <w:rPr>
          <w:rStyle w:val="CommentReference"/>
        </w:rPr>
        <w:t>w</w:t>
      </w:r>
      <w:r>
        <w:t>e need to make sure there are no minors who take our survey?</w:t>
      </w:r>
    </w:p>
  </w:comment>
  <w:comment w:id="231" w:author="Adam Calhoun" w:date="2020-01-09T14:04:00Z" w:initials="AJC">
    <w:p w14:paraId="57B3785B" w14:textId="4732FC28" w:rsidR="00296F80" w:rsidRDefault="00296F80">
      <w:pPr>
        <w:pStyle w:val="CommentText"/>
      </w:pPr>
      <w:r>
        <w:rPr>
          <w:rStyle w:val="CommentReference"/>
        </w:rPr>
        <w:annotationRef/>
      </w:r>
      <w:r>
        <w:t>Need to decide on this</w:t>
      </w:r>
    </w:p>
  </w:comment>
  <w:comment w:id="232" w:author="Adam Calhoun" w:date="2020-01-09T14:04:00Z" w:initials="AJC">
    <w:p w14:paraId="11571E08" w14:textId="4F0C8674" w:rsidR="00296F80" w:rsidRDefault="00296F80">
      <w:pPr>
        <w:pStyle w:val="CommentText"/>
      </w:pPr>
      <w:r>
        <w:rPr>
          <w:rStyle w:val="CommentReference"/>
        </w:rPr>
        <w:annotationRef/>
      </w:r>
      <w:r>
        <w:t>Need to go over this</w:t>
      </w:r>
    </w:p>
  </w:comment>
  <w:comment w:id="237" w:author="Adam Calhoun" w:date="2020-01-09T14:04:00Z" w:initials="AJC">
    <w:p w14:paraId="3155040E" w14:textId="1A0AB130" w:rsidR="008807B4" w:rsidRDefault="008807B4">
      <w:pPr>
        <w:pStyle w:val="CommentText"/>
      </w:pPr>
      <w:r>
        <w:rPr>
          <w:rStyle w:val="CommentReference"/>
        </w:rPr>
        <w:annotationRef/>
      </w:r>
      <w:proofErr w:type="spellStart"/>
      <w:r>
        <w:t>Uhh</w:t>
      </w:r>
      <w:proofErr w:type="spellEnd"/>
      <w:r>
        <w:t xml:space="preserve"> what training program?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D70616" w15:done="0"/>
  <w15:commentEx w15:paraId="5B88C5F1" w15:done="0"/>
  <w15:commentEx w15:paraId="57B3785B" w15:done="0"/>
  <w15:commentEx w15:paraId="11571E08" w15:done="0"/>
  <w15:commentEx w15:paraId="315504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8F001" w14:textId="77777777" w:rsidR="00403669" w:rsidRDefault="00403669">
      <w:pPr>
        <w:spacing w:after="0" w:line="240" w:lineRule="auto"/>
      </w:pPr>
      <w:r>
        <w:separator/>
      </w:r>
    </w:p>
  </w:endnote>
  <w:endnote w:type="continuationSeparator" w:id="0">
    <w:p w14:paraId="23B9370A" w14:textId="77777777" w:rsidR="00403669" w:rsidRDefault="0040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B3A6D" w14:textId="77777777" w:rsidR="00403669" w:rsidRDefault="00403669">
      <w:pPr>
        <w:spacing w:after="0" w:line="240" w:lineRule="auto"/>
      </w:pPr>
      <w:r>
        <w:separator/>
      </w:r>
    </w:p>
  </w:footnote>
  <w:footnote w:type="continuationSeparator" w:id="0">
    <w:p w14:paraId="28E62AC7" w14:textId="77777777" w:rsidR="00403669" w:rsidRDefault="004036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1D5D6" w14:textId="77777777" w:rsidR="007437B9" w:rsidRDefault="00376758">
    <w:pPr>
      <w:pStyle w:val="MediumShading1-Accent11"/>
      <w:jc w:val="both"/>
      <w:rPr>
        <w:rFonts w:ascii="Times New Roman" w:eastAsia="Times New Roman" w:hAnsi="Times New Roman" w:cs="Times New Roman"/>
        <w:sz w:val="24"/>
        <w:szCs w:val="24"/>
      </w:rPr>
    </w:pPr>
    <w:r>
      <w:rPr>
        <w:rFonts w:ascii="Times New Roman" w:hAnsi="Times New Roman"/>
        <w:sz w:val="24"/>
        <w:szCs w:val="24"/>
      </w:rPr>
      <w:t>Princeton University</w:t>
    </w:r>
  </w:p>
  <w:p w14:paraId="6B654A2E" w14:textId="77777777" w:rsidR="007437B9" w:rsidRDefault="00376758">
    <w:pPr>
      <w:pStyle w:val="MediumShading1-Accent11"/>
      <w:jc w:val="both"/>
      <w:rPr>
        <w:rFonts w:ascii="Times New Roman" w:eastAsia="Times New Roman" w:hAnsi="Times New Roman" w:cs="Times New Roman"/>
        <w:sz w:val="24"/>
        <w:szCs w:val="24"/>
      </w:rPr>
    </w:pPr>
    <w:proofErr w:type="gramStart"/>
    <w:r>
      <w:rPr>
        <w:rFonts w:ascii="Times New Roman" w:hAnsi="Times New Roman"/>
        <w:sz w:val="24"/>
        <w:szCs w:val="24"/>
      </w:rPr>
      <w:t>Institutional  Review</w:t>
    </w:r>
    <w:proofErr w:type="gramEnd"/>
    <w:r>
      <w:rPr>
        <w:rFonts w:ascii="Times New Roman" w:hAnsi="Times New Roman"/>
        <w:sz w:val="24"/>
        <w:szCs w:val="24"/>
      </w:rPr>
      <w:t xml:space="preserve"> Panel for Human Subjects</w:t>
    </w:r>
  </w:p>
  <w:p w14:paraId="27DBC5F1" w14:textId="77777777" w:rsidR="007437B9" w:rsidRDefault="00376758">
    <w:pPr>
      <w:pStyle w:val="MediumShading1-Accent11"/>
      <w:jc w:val="both"/>
    </w:pPr>
    <w:r>
      <w:rPr>
        <w:rFonts w:ascii="Times New Roman" w:hAnsi="Times New Roman"/>
        <w:sz w:val="24"/>
        <w:szCs w:val="24"/>
      </w:rPr>
      <w:t>Questionnaire 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68A4"/>
    <w:multiLevelType w:val="hybridMultilevel"/>
    <w:tmpl w:val="50D46AE4"/>
    <w:styleLink w:val="ImportedStyle1"/>
    <w:lvl w:ilvl="0" w:tplc="4E2E9EBA">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A87FE2">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CFC1B0E">
      <w:start w:val="1"/>
      <w:numFmt w:val="lowerRoman"/>
      <w:lvlText w:val="%3."/>
      <w:lvlJc w:val="left"/>
      <w:pPr>
        <w:ind w:left="2160" w:hanging="28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FAC62A">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9EB6E0">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EB4BB54">
      <w:start w:val="1"/>
      <w:numFmt w:val="lowerRoman"/>
      <w:lvlText w:val="%6."/>
      <w:lvlJc w:val="left"/>
      <w:pPr>
        <w:ind w:left="4320" w:hanging="28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C60FA82">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85DAA">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F4D1DE">
      <w:start w:val="1"/>
      <w:numFmt w:val="lowerRoman"/>
      <w:lvlText w:val="%9."/>
      <w:lvlJc w:val="left"/>
      <w:pPr>
        <w:ind w:left="6480" w:hanging="28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12AC13E5"/>
    <w:multiLevelType w:val="hybridMultilevel"/>
    <w:tmpl w:val="C73CF34E"/>
    <w:styleLink w:val="ImportedStyle2"/>
    <w:lvl w:ilvl="0" w:tplc="96ACDD90">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81A9FBE">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FB4CC00">
      <w:start w:val="1"/>
      <w:numFmt w:val="lowerRoman"/>
      <w:lvlText w:val="%3."/>
      <w:lvlJc w:val="left"/>
      <w:pPr>
        <w:ind w:left="2160" w:hanging="2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CEC245A">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672203E">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B4DBA8">
      <w:start w:val="1"/>
      <w:numFmt w:val="lowerRoman"/>
      <w:lvlText w:val="%6."/>
      <w:lvlJc w:val="left"/>
      <w:pPr>
        <w:ind w:left="4320" w:hanging="2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9043DE">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96A7234">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C10BC86">
      <w:start w:val="1"/>
      <w:numFmt w:val="lowerRoman"/>
      <w:lvlText w:val="%9."/>
      <w:lvlJc w:val="left"/>
      <w:pPr>
        <w:ind w:left="6480" w:hanging="2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1E4604B"/>
    <w:multiLevelType w:val="hybridMultilevel"/>
    <w:tmpl w:val="50D46AE4"/>
    <w:numStyleLink w:val="ImportedStyle1"/>
  </w:abstractNum>
  <w:abstractNum w:abstractNumId="3">
    <w:nsid w:val="4754210C"/>
    <w:multiLevelType w:val="hybridMultilevel"/>
    <w:tmpl w:val="FB2EC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C56A69"/>
    <w:multiLevelType w:val="hybridMultilevel"/>
    <w:tmpl w:val="50D46AE4"/>
    <w:numStyleLink w:val="ImportedStyle1"/>
  </w:abstractNum>
  <w:abstractNum w:abstractNumId="5">
    <w:nsid w:val="67766905"/>
    <w:multiLevelType w:val="hybridMultilevel"/>
    <w:tmpl w:val="C73CF34E"/>
    <w:numStyleLink w:val="ImportedStyle2"/>
  </w:abstractNum>
  <w:num w:numId="1">
    <w:abstractNumId w:val="0"/>
  </w:num>
  <w:num w:numId="2">
    <w:abstractNumId w:val="4"/>
  </w:num>
  <w:num w:numId="3">
    <w:abstractNumId w:val="4"/>
    <w:lvlOverride w:ilvl="0">
      <w:lvl w:ilvl="0" w:tplc="D1C89F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B2008E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F849D92">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8FCBC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001F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D18FC7A">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35676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EC4001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2E68C90">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5"/>
  </w:num>
  <w:num w:numId="6">
    <w:abstractNumId w:val="5"/>
    <w:lvlOverride w:ilvl="0">
      <w:startOverride w:val="17"/>
    </w:lvlOverride>
  </w:num>
  <w:num w:numId="7">
    <w:abstractNumId w:val="2"/>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Calhoun">
    <w15:presenceInfo w15:providerId="None" w15:userId="Adam Calho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4"/>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7B9"/>
    <w:rsid w:val="00025F07"/>
    <w:rsid w:val="00026141"/>
    <w:rsid w:val="0003150C"/>
    <w:rsid w:val="00052561"/>
    <w:rsid w:val="000B00CE"/>
    <w:rsid w:val="000C4685"/>
    <w:rsid w:val="000F738A"/>
    <w:rsid w:val="00184CAC"/>
    <w:rsid w:val="001B0753"/>
    <w:rsid w:val="001F7B74"/>
    <w:rsid w:val="002035F4"/>
    <w:rsid w:val="0021583B"/>
    <w:rsid w:val="002277BD"/>
    <w:rsid w:val="00230D51"/>
    <w:rsid w:val="00295FCA"/>
    <w:rsid w:val="00296F80"/>
    <w:rsid w:val="002A383A"/>
    <w:rsid w:val="002D652E"/>
    <w:rsid w:val="00332AB3"/>
    <w:rsid w:val="003732A4"/>
    <w:rsid w:val="00376758"/>
    <w:rsid w:val="00381972"/>
    <w:rsid w:val="003C0A83"/>
    <w:rsid w:val="003C52B3"/>
    <w:rsid w:val="004017D6"/>
    <w:rsid w:val="00403669"/>
    <w:rsid w:val="00426E35"/>
    <w:rsid w:val="00434AD5"/>
    <w:rsid w:val="00493ACE"/>
    <w:rsid w:val="004A6983"/>
    <w:rsid w:val="004A70D9"/>
    <w:rsid w:val="004B562E"/>
    <w:rsid w:val="004D4C61"/>
    <w:rsid w:val="0050692F"/>
    <w:rsid w:val="00525507"/>
    <w:rsid w:val="00531131"/>
    <w:rsid w:val="00531F64"/>
    <w:rsid w:val="005527EA"/>
    <w:rsid w:val="00570033"/>
    <w:rsid w:val="0057653F"/>
    <w:rsid w:val="005B5BA2"/>
    <w:rsid w:val="005D6496"/>
    <w:rsid w:val="005F0D10"/>
    <w:rsid w:val="005F354B"/>
    <w:rsid w:val="005F3A29"/>
    <w:rsid w:val="005F7822"/>
    <w:rsid w:val="0060098D"/>
    <w:rsid w:val="00633018"/>
    <w:rsid w:val="00666D3B"/>
    <w:rsid w:val="00676AEC"/>
    <w:rsid w:val="006C5DF8"/>
    <w:rsid w:val="006D2273"/>
    <w:rsid w:val="007204A8"/>
    <w:rsid w:val="00725C03"/>
    <w:rsid w:val="007428B0"/>
    <w:rsid w:val="007437B9"/>
    <w:rsid w:val="00761D46"/>
    <w:rsid w:val="00774D94"/>
    <w:rsid w:val="00793605"/>
    <w:rsid w:val="007A52CB"/>
    <w:rsid w:val="007F3036"/>
    <w:rsid w:val="00806C22"/>
    <w:rsid w:val="00813283"/>
    <w:rsid w:val="008807B4"/>
    <w:rsid w:val="008A6660"/>
    <w:rsid w:val="008A6F34"/>
    <w:rsid w:val="008D0D69"/>
    <w:rsid w:val="008D43E7"/>
    <w:rsid w:val="008F30CA"/>
    <w:rsid w:val="009161AF"/>
    <w:rsid w:val="00936DAD"/>
    <w:rsid w:val="009564A0"/>
    <w:rsid w:val="00970317"/>
    <w:rsid w:val="00975905"/>
    <w:rsid w:val="00980EDB"/>
    <w:rsid w:val="0099296B"/>
    <w:rsid w:val="009A24F9"/>
    <w:rsid w:val="009A5F5A"/>
    <w:rsid w:val="009B559D"/>
    <w:rsid w:val="009D77D8"/>
    <w:rsid w:val="00A4075C"/>
    <w:rsid w:val="00A74A7B"/>
    <w:rsid w:val="00A82C1B"/>
    <w:rsid w:val="00A864A8"/>
    <w:rsid w:val="00AB0E0F"/>
    <w:rsid w:val="00AB6B1B"/>
    <w:rsid w:val="00AD0CDA"/>
    <w:rsid w:val="00B03663"/>
    <w:rsid w:val="00B20EC6"/>
    <w:rsid w:val="00B4351E"/>
    <w:rsid w:val="00B72DD7"/>
    <w:rsid w:val="00BA35D8"/>
    <w:rsid w:val="00BA63D5"/>
    <w:rsid w:val="00BA7AD1"/>
    <w:rsid w:val="00BB0F3F"/>
    <w:rsid w:val="00BC3DA3"/>
    <w:rsid w:val="00BD4D8D"/>
    <w:rsid w:val="00C03692"/>
    <w:rsid w:val="00CD36B3"/>
    <w:rsid w:val="00D4285D"/>
    <w:rsid w:val="00D67585"/>
    <w:rsid w:val="00D819AA"/>
    <w:rsid w:val="00DC2E5A"/>
    <w:rsid w:val="00E131B8"/>
    <w:rsid w:val="00E41141"/>
    <w:rsid w:val="00E56A3E"/>
    <w:rsid w:val="00EB772A"/>
    <w:rsid w:val="00EF6829"/>
    <w:rsid w:val="00F241EC"/>
    <w:rsid w:val="00F405DE"/>
    <w:rsid w:val="00F571CE"/>
    <w:rsid w:val="00FB7227"/>
    <w:rsid w:val="00FF2A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78A59"/>
  <w15:docId w15:val="{48746792-139C-EC4E-8A85-DE589688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MediumShading1-Accent11">
    <w:name w:val="Medium Shading 1 - Accent 11"/>
    <w:pPr>
      <w:spacing w:after="200" w:line="276" w:lineRule="auto"/>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rPr>
  </w:style>
  <w:style w:type="paragraph" w:customStyle="1" w:styleId="MediumGrid21">
    <w:name w:val="Medium Grid 21"/>
    <w:qFormat/>
    <w:pPr>
      <w:spacing w:after="200" w:line="276" w:lineRule="auto"/>
    </w:pPr>
    <w:rPr>
      <w:rFonts w:ascii="Calibri" w:eastAsia="Calibri" w:hAnsi="Calibri" w:cs="Calibri"/>
      <w:color w:val="000000"/>
      <w:sz w:val="22"/>
      <w:szCs w:val="22"/>
      <w:u w:color="000000"/>
    </w:rPr>
  </w:style>
  <w:style w:type="character" w:customStyle="1" w:styleId="Hyperlink1">
    <w:name w:val="Hyperlink.1"/>
    <w:basedOn w:val="None"/>
    <w:rPr>
      <w:rFonts w:ascii="Times New Roman" w:eastAsia="Times New Roman" w:hAnsi="Times New Roman" w:cs="Times New Roman"/>
      <w:color w:val="0000FF"/>
      <w:sz w:val="24"/>
      <w:szCs w:val="24"/>
      <w:u w:val="single" w:color="0000FF"/>
      <w:shd w:val="clear" w:color="auto" w:fill="FFFFFF"/>
    </w:rPr>
  </w:style>
  <w:style w:type="character" w:customStyle="1" w:styleId="Hyperlink2">
    <w:name w:val="Hyperlink.2"/>
    <w:basedOn w:val="None"/>
    <w:rPr>
      <w:color w:val="0000FF"/>
      <w:u w:val="single" w:color="0000FF"/>
    </w:rPr>
  </w:style>
  <w:style w:type="numbering" w:customStyle="1" w:styleId="ImportedStyle2">
    <w:name w:val="Imported Style 2"/>
    <w:pPr>
      <w:numPr>
        <w:numId w:val="4"/>
      </w:numPr>
    </w:pPr>
  </w:style>
  <w:style w:type="paragraph" w:customStyle="1" w:styleId="Body">
    <w:name w:val="Body"/>
    <w:rsid w:val="00F241EC"/>
    <w:rPr>
      <w:rFonts w:ascii="Courier New" w:hAnsi="Courier New" w:cs="Arial Unicode MS"/>
      <w:color w:val="000000"/>
      <w:sz w:val="24"/>
      <w:szCs w:val="24"/>
      <w:u w:color="000000"/>
    </w:rPr>
  </w:style>
  <w:style w:type="character" w:customStyle="1" w:styleId="NoneA">
    <w:name w:val="None A"/>
    <w:rsid w:val="00F241EC"/>
    <w:rPr>
      <w:lang w:val="en-US"/>
    </w:rPr>
  </w:style>
  <w:style w:type="paragraph" w:styleId="ListParagraph">
    <w:name w:val="List Paragraph"/>
    <w:basedOn w:val="Normal"/>
    <w:uiPriority w:val="34"/>
    <w:qFormat/>
    <w:rsid w:val="008F30CA"/>
    <w:pPr>
      <w:ind w:left="720"/>
      <w:contextualSpacing/>
    </w:pPr>
  </w:style>
  <w:style w:type="paragraph" w:styleId="BalloonText">
    <w:name w:val="Balloon Text"/>
    <w:basedOn w:val="Normal"/>
    <w:link w:val="BalloonTextChar"/>
    <w:uiPriority w:val="99"/>
    <w:semiHidden/>
    <w:unhideWhenUsed/>
    <w:rsid w:val="004A69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983"/>
    <w:rPr>
      <w:rFonts w:eastAsia="Calibri"/>
      <w:color w:val="000000"/>
      <w:sz w:val="18"/>
      <w:szCs w:val="18"/>
      <w:u w:color="000000"/>
    </w:rPr>
  </w:style>
  <w:style w:type="character" w:styleId="CommentReference">
    <w:name w:val="annotation reference"/>
    <w:basedOn w:val="DefaultParagraphFont"/>
    <w:uiPriority w:val="99"/>
    <w:semiHidden/>
    <w:unhideWhenUsed/>
    <w:rsid w:val="007428B0"/>
    <w:rPr>
      <w:sz w:val="18"/>
      <w:szCs w:val="18"/>
    </w:rPr>
  </w:style>
  <w:style w:type="paragraph" w:styleId="CommentText">
    <w:name w:val="annotation text"/>
    <w:basedOn w:val="Normal"/>
    <w:link w:val="CommentTextChar"/>
    <w:uiPriority w:val="99"/>
    <w:semiHidden/>
    <w:unhideWhenUsed/>
    <w:rsid w:val="007428B0"/>
    <w:pPr>
      <w:spacing w:line="240" w:lineRule="auto"/>
    </w:pPr>
    <w:rPr>
      <w:sz w:val="24"/>
      <w:szCs w:val="24"/>
    </w:rPr>
  </w:style>
  <w:style w:type="character" w:customStyle="1" w:styleId="CommentTextChar">
    <w:name w:val="Comment Text Char"/>
    <w:basedOn w:val="DefaultParagraphFont"/>
    <w:link w:val="CommentText"/>
    <w:uiPriority w:val="99"/>
    <w:semiHidden/>
    <w:rsid w:val="007428B0"/>
    <w:rPr>
      <w:rFonts w:ascii="Calibri" w:eastAsia="Calibri" w:hAnsi="Calibri" w:cs="Calibri"/>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7428B0"/>
    <w:rPr>
      <w:b/>
      <w:bCs/>
      <w:sz w:val="20"/>
      <w:szCs w:val="20"/>
    </w:rPr>
  </w:style>
  <w:style w:type="character" w:customStyle="1" w:styleId="CommentSubjectChar">
    <w:name w:val="Comment Subject Char"/>
    <w:basedOn w:val="CommentTextChar"/>
    <w:link w:val="CommentSubject"/>
    <w:uiPriority w:val="99"/>
    <w:semiHidden/>
    <w:rsid w:val="007428B0"/>
    <w:rPr>
      <w:rFonts w:ascii="Calibri" w:eastAsia="Calibri" w:hAnsi="Calibri" w:cs="Calibri"/>
      <w:b/>
      <w:bCs/>
      <w:color w:val="000000"/>
      <w:sz w:val="24"/>
      <w:szCs w:val="24"/>
      <w:u w:color="000000"/>
    </w:rPr>
  </w:style>
  <w:style w:type="paragraph" w:styleId="DocumentMap">
    <w:name w:val="Document Map"/>
    <w:basedOn w:val="Normal"/>
    <w:link w:val="DocumentMapChar"/>
    <w:uiPriority w:val="99"/>
    <w:semiHidden/>
    <w:unhideWhenUsed/>
    <w:rsid w:val="007A52C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A52CB"/>
    <w:rPr>
      <w:rFonts w:eastAsia="Calibri"/>
      <w:color w:val="000000"/>
      <w:sz w:val="24"/>
      <w:szCs w:val="24"/>
      <w:u w:color="000000"/>
    </w:rPr>
  </w:style>
  <w:style w:type="paragraph" w:styleId="Revision">
    <w:name w:val="Revision"/>
    <w:hidden/>
    <w:uiPriority w:val="99"/>
    <w:semiHidden/>
    <w:rsid w:val="007A52CB"/>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color w:val="000000"/>
      <w:sz w:val="22"/>
      <w:szCs w:val="22"/>
      <w:u w:color="000000"/>
    </w:rPr>
  </w:style>
  <w:style w:type="paragraph" w:styleId="NoSpacing">
    <w:name w:val="No Spacing"/>
    <w:qFormat/>
    <w:rsid w:val="001B0753"/>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Times New Roman"/>
      <w:bdr w:val="none" w:sz="0" w:space="0" w:color="auto"/>
    </w:rPr>
  </w:style>
  <w:style w:type="paragraph" w:customStyle="1" w:styleId="MediumGrid2-Accent11">
    <w:name w:val="Medium Grid 2 - Accent 11"/>
    <w:qFormat/>
    <w:rsid w:val="008D0D69"/>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rPr>
  </w:style>
  <w:style w:type="paragraph" w:styleId="Footer">
    <w:name w:val="footer"/>
    <w:basedOn w:val="Normal"/>
    <w:link w:val="FooterChar"/>
    <w:semiHidden/>
    <w:rsid w:val="005F3A29"/>
    <w:pPr>
      <w:pBdr>
        <w:top w:val="none" w:sz="0" w:space="0" w:color="auto"/>
        <w:left w:val="none" w:sz="0" w:space="0" w:color="auto"/>
        <w:bottom w:val="none" w:sz="0" w:space="0" w:color="auto"/>
        <w:right w:val="none" w:sz="0" w:space="0" w:color="auto"/>
        <w:between w:val="none" w:sz="0" w:space="0" w:color="auto"/>
        <w:bar w:val="none" w:sz="0" w:color="auto"/>
      </w:pBdr>
      <w:tabs>
        <w:tab w:val="center" w:pos="4320"/>
        <w:tab w:val="right" w:pos="8640"/>
      </w:tabs>
    </w:pPr>
    <w:rPr>
      <w:rFonts w:cs="Times New Roman"/>
      <w:color w:val="auto"/>
      <w:bdr w:val="none" w:sz="0" w:space="0" w:color="auto"/>
    </w:rPr>
  </w:style>
  <w:style w:type="character" w:customStyle="1" w:styleId="FooterChar">
    <w:name w:val="Footer Char"/>
    <w:basedOn w:val="DefaultParagraphFont"/>
    <w:link w:val="Footer"/>
    <w:semiHidden/>
    <w:rsid w:val="005F3A29"/>
    <w:rPr>
      <w:rFonts w:ascii="Calibri" w:eastAsia="Calibri" w:hAnsi="Calibr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655425">
      <w:bodyDiv w:val="1"/>
      <w:marLeft w:val="0"/>
      <w:marRight w:val="0"/>
      <w:marTop w:val="0"/>
      <w:marBottom w:val="0"/>
      <w:divBdr>
        <w:top w:val="none" w:sz="0" w:space="0" w:color="auto"/>
        <w:left w:val="none" w:sz="0" w:space="0" w:color="auto"/>
        <w:bottom w:val="none" w:sz="0" w:space="0" w:color="auto"/>
        <w:right w:val="none" w:sz="0" w:space="0" w:color="auto"/>
      </w:divBdr>
    </w:div>
    <w:div w:id="409624132">
      <w:bodyDiv w:val="1"/>
      <w:marLeft w:val="0"/>
      <w:marRight w:val="0"/>
      <w:marTop w:val="0"/>
      <w:marBottom w:val="0"/>
      <w:divBdr>
        <w:top w:val="none" w:sz="0" w:space="0" w:color="auto"/>
        <w:left w:val="none" w:sz="0" w:space="0" w:color="auto"/>
        <w:bottom w:val="none" w:sz="0" w:space="0" w:color="auto"/>
        <w:right w:val="none" w:sz="0" w:space="0" w:color="auto"/>
      </w:divBdr>
    </w:div>
    <w:div w:id="516776611">
      <w:bodyDiv w:val="1"/>
      <w:marLeft w:val="0"/>
      <w:marRight w:val="0"/>
      <w:marTop w:val="0"/>
      <w:marBottom w:val="0"/>
      <w:divBdr>
        <w:top w:val="none" w:sz="0" w:space="0" w:color="auto"/>
        <w:left w:val="none" w:sz="0" w:space="0" w:color="auto"/>
        <w:bottom w:val="none" w:sz="0" w:space="0" w:color="auto"/>
        <w:right w:val="none" w:sz="0" w:space="0" w:color="auto"/>
      </w:divBdr>
    </w:div>
    <w:div w:id="670255947">
      <w:bodyDiv w:val="1"/>
      <w:marLeft w:val="0"/>
      <w:marRight w:val="0"/>
      <w:marTop w:val="0"/>
      <w:marBottom w:val="0"/>
      <w:divBdr>
        <w:top w:val="none" w:sz="0" w:space="0" w:color="auto"/>
        <w:left w:val="none" w:sz="0" w:space="0" w:color="auto"/>
        <w:bottom w:val="none" w:sz="0" w:space="0" w:color="auto"/>
        <w:right w:val="none" w:sz="0" w:space="0" w:color="auto"/>
      </w:divBdr>
    </w:div>
    <w:div w:id="758059575">
      <w:bodyDiv w:val="1"/>
      <w:marLeft w:val="0"/>
      <w:marRight w:val="0"/>
      <w:marTop w:val="0"/>
      <w:marBottom w:val="0"/>
      <w:divBdr>
        <w:top w:val="none" w:sz="0" w:space="0" w:color="auto"/>
        <w:left w:val="none" w:sz="0" w:space="0" w:color="auto"/>
        <w:bottom w:val="none" w:sz="0" w:space="0" w:color="auto"/>
        <w:right w:val="none" w:sz="0" w:space="0" w:color="auto"/>
      </w:divBdr>
    </w:div>
    <w:div w:id="842667712">
      <w:bodyDiv w:val="1"/>
      <w:marLeft w:val="0"/>
      <w:marRight w:val="0"/>
      <w:marTop w:val="0"/>
      <w:marBottom w:val="0"/>
      <w:divBdr>
        <w:top w:val="none" w:sz="0" w:space="0" w:color="auto"/>
        <w:left w:val="none" w:sz="0" w:space="0" w:color="auto"/>
        <w:bottom w:val="none" w:sz="0" w:space="0" w:color="auto"/>
        <w:right w:val="none" w:sz="0" w:space="0" w:color="auto"/>
      </w:divBdr>
    </w:div>
    <w:div w:id="875891547">
      <w:bodyDiv w:val="1"/>
      <w:marLeft w:val="0"/>
      <w:marRight w:val="0"/>
      <w:marTop w:val="0"/>
      <w:marBottom w:val="0"/>
      <w:divBdr>
        <w:top w:val="none" w:sz="0" w:space="0" w:color="auto"/>
        <w:left w:val="none" w:sz="0" w:space="0" w:color="auto"/>
        <w:bottom w:val="none" w:sz="0" w:space="0" w:color="auto"/>
        <w:right w:val="none" w:sz="0" w:space="0" w:color="auto"/>
      </w:divBdr>
    </w:div>
    <w:div w:id="1775588549">
      <w:bodyDiv w:val="1"/>
      <w:marLeft w:val="0"/>
      <w:marRight w:val="0"/>
      <w:marTop w:val="0"/>
      <w:marBottom w:val="0"/>
      <w:divBdr>
        <w:top w:val="none" w:sz="0" w:space="0" w:color="auto"/>
        <w:left w:val="none" w:sz="0" w:space="0" w:color="auto"/>
        <w:bottom w:val="none" w:sz="0" w:space="0" w:color="auto"/>
        <w:right w:val="none" w:sz="0" w:space="0" w:color="auto"/>
      </w:divBdr>
    </w:div>
    <w:div w:id="1798991970">
      <w:bodyDiv w:val="1"/>
      <w:marLeft w:val="0"/>
      <w:marRight w:val="0"/>
      <w:marTop w:val="0"/>
      <w:marBottom w:val="0"/>
      <w:divBdr>
        <w:top w:val="none" w:sz="0" w:space="0" w:color="auto"/>
        <w:left w:val="none" w:sz="0" w:space="0" w:color="auto"/>
        <w:bottom w:val="none" w:sz="0" w:space="0" w:color="auto"/>
        <w:right w:val="none" w:sz="0" w:space="0" w:color="auto"/>
      </w:divBdr>
    </w:div>
    <w:div w:id="21288102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rekad@princeton.edu"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0890CA-50E8-DC47-891B-B22D6ACB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3503</Words>
  <Characters>19969</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23426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Calhoun</cp:lastModifiedBy>
  <cp:revision>12</cp:revision>
  <dcterms:created xsi:type="dcterms:W3CDTF">2020-01-09T15:27:00Z</dcterms:created>
  <dcterms:modified xsi:type="dcterms:W3CDTF">2020-01-09T19:04:00Z</dcterms:modified>
</cp:coreProperties>
</file>